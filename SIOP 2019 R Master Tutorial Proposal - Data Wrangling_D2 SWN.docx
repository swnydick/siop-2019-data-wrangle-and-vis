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11EC1C1E" w:rsidR="001B7057" w:rsidRDefault="00086101">
      <w:pPr>
        <w:spacing w:line="240" w:lineRule="auto"/>
      </w:pPr>
      <w:commentRangeStart w:id="0"/>
      <w:r>
        <w:rPr>
          <w:rFonts w:ascii="Times New Roman" w:eastAsia="Times New Roman" w:hAnsi="Times New Roman" w:cs="Times New Roman"/>
        </w:rPr>
        <w:t>Efficient</w:t>
      </w:r>
      <w:commentRangeEnd w:id="0"/>
      <w:r w:rsidR="00A27595">
        <w:rPr>
          <w:rStyle w:val="CommentReference"/>
        </w:rPr>
        <w:commentReference w:id="0"/>
      </w:r>
      <w:r>
        <w:rPr>
          <w:rFonts w:ascii="Times New Roman" w:eastAsia="Times New Roman" w:hAnsi="Times New Roman" w:cs="Times New Roman"/>
        </w:rPr>
        <w:t xml:space="preserve"> Data Wrangling and Visualization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356F35FF" w:rsidR="001B7057" w:rsidRDefault="00086101">
      <w:pPr>
        <w:spacing w:line="240" w:lineRule="auto"/>
      </w:pPr>
      <w:r>
        <w:rPr>
          <w:rFonts w:ascii="Times New Roman" w:eastAsia="Times New Roman" w:hAnsi="Times New Roman" w:cs="Times New Roman"/>
        </w:rPr>
        <w:t xml:space="preserve">Data Wrangling </w:t>
      </w:r>
      <w:r w:rsidR="00D042A3">
        <w:rPr>
          <w:rFonts w:ascii="Times New Roman" w:eastAsia="Times New Roman" w:hAnsi="Times New Roman" w:cs="Times New Roman"/>
        </w:rPr>
        <w:t>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29FF5862" w:rsidR="001B7057" w:rsidRPr="00D042A3" w:rsidRDefault="00086101">
      <w:pPr>
        <w:spacing w:line="240" w:lineRule="auto"/>
        <w:rPr>
          <w:rFonts w:ascii="Times New Roman" w:eastAsia="Times New Roman" w:hAnsi="Times New Roman" w:cs="Times New Roman"/>
        </w:rPr>
      </w:pPr>
      <w:r>
        <w:rPr>
          <w:rFonts w:ascii="Times New Roman" w:eastAsia="Times New Roman" w:hAnsi="Times New Roman" w:cs="Times New Roman"/>
        </w:rPr>
        <w:t>The majority of an analyst’s time is spent on cleaning, formatting, and manipulating raw data</w:t>
      </w:r>
      <w:r w:rsidR="00D042A3">
        <w:rPr>
          <w:rFonts w:ascii="Times New Roman" w:eastAsia="Times New Roman" w:hAnsi="Times New Roman" w:cs="Times New Roman"/>
        </w:rPr>
        <w:t>. This tutorial session will</w:t>
      </w:r>
      <w:r>
        <w:rPr>
          <w:rFonts w:ascii="Times New Roman" w:eastAsia="Times New Roman" w:hAnsi="Times New Roman" w:cs="Times New Roman"/>
        </w:rPr>
        <w:t xml:space="preserve"> take you through the steps needed to get messy data into R, clean it, and produce useful insights </w:t>
      </w:r>
      <w:commentRangeStart w:id="1"/>
      <w:r>
        <w:rPr>
          <w:rFonts w:ascii="Times New Roman" w:eastAsia="Times New Roman" w:hAnsi="Times New Roman" w:cs="Times New Roman"/>
        </w:rPr>
        <w:t>with as little code as possible</w:t>
      </w:r>
      <w:commentRangeEnd w:id="1"/>
      <w:r w:rsidR="008E0EF3">
        <w:rPr>
          <w:rStyle w:val="CommentReference"/>
        </w:rPr>
        <w:commentReference w:id="1"/>
      </w:r>
      <w:r w:rsidR="00D042A3">
        <w:rPr>
          <w:rFonts w:ascii="Times New Roman" w:eastAsia="Times New Roman" w:hAnsi="Times New Roman" w:cs="Times New Roman"/>
        </w:rPr>
        <w:t>. Bring your laptop for this interactive session (download session materials here: ).</w:t>
      </w:r>
      <w:hyperlink r:id="rId10"/>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2B13A66D" w:rsidR="001B7057" w:rsidRPr="00636A08" w:rsidRDefault="00086101">
      <w:pPr>
        <w:spacing w:line="240" w:lineRule="auto"/>
        <w:rPr>
          <w:rFonts w:ascii="Times New Roman" w:eastAsia="Times New Roman" w:hAnsi="Times New Roman" w:cs="Times New Roman"/>
        </w:rPr>
      </w:pPr>
      <w:r>
        <w:rPr>
          <w:rFonts w:ascii="Times New Roman" w:eastAsia="Times New Roman" w:hAnsi="Times New Roman" w:cs="Times New Roman"/>
        </w:rPr>
        <w:t xml:space="preserve">Researchers and analysts often </w:t>
      </w:r>
      <w:ins w:id="2" w:author="Steven Nydick" w:date="2018-09-10T15:37:00Z">
        <w:r w:rsidR="00CC2695">
          <w:rPr>
            <w:rFonts w:ascii="Times New Roman" w:eastAsia="Times New Roman" w:hAnsi="Times New Roman" w:cs="Times New Roman"/>
          </w:rPr>
          <w:t>spend much of their time</w:t>
        </w:r>
      </w:ins>
      <w:del w:id="3" w:author="Steven Nydick" w:date="2018-09-10T15:37:00Z">
        <w:r w:rsidDel="00CC2695">
          <w:rPr>
            <w:rFonts w:ascii="Times New Roman" w:eastAsia="Times New Roman" w:hAnsi="Times New Roman" w:cs="Times New Roman"/>
          </w:rPr>
          <w:delText>have their time dominated by the process of</w:delText>
        </w:r>
      </w:del>
      <w:r>
        <w:rPr>
          <w:rFonts w:ascii="Times New Roman" w:eastAsia="Times New Roman" w:hAnsi="Times New Roman" w:cs="Times New Roman"/>
        </w:rPr>
        <w:t xml:space="preserve"> simply trying to get raw</w:t>
      </w:r>
      <w:ins w:id="4" w:author="Steven Nydick" w:date="2018-09-10T15:37:00Z">
        <w:r w:rsidR="00CC2695">
          <w:rPr>
            <w:rFonts w:ascii="Times New Roman" w:eastAsia="Times New Roman" w:hAnsi="Times New Roman" w:cs="Times New Roman"/>
          </w:rPr>
          <w:t xml:space="preserve"> data</w:t>
        </w:r>
      </w:ins>
      <w:r>
        <w:rPr>
          <w:rFonts w:ascii="Times New Roman" w:eastAsia="Times New Roman" w:hAnsi="Times New Roman" w:cs="Times New Roman"/>
        </w:rPr>
        <w:t xml:space="preserve"> into a usable </w:t>
      </w:r>
      <w:commentRangeStart w:id="5"/>
      <w:r>
        <w:rPr>
          <w:rFonts w:ascii="Times New Roman" w:eastAsia="Times New Roman" w:hAnsi="Times New Roman" w:cs="Times New Roman"/>
        </w:rPr>
        <w:t>state</w:t>
      </w:r>
      <w:commentRangeEnd w:id="5"/>
      <w:r w:rsidR="00DC09E8">
        <w:rPr>
          <w:rStyle w:val="CommentReference"/>
        </w:rPr>
        <w:commentReference w:id="5"/>
      </w:r>
      <w:r>
        <w:rPr>
          <w:rFonts w:ascii="Times New Roman" w:eastAsia="Times New Roman" w:hAnsi="Times New Roman" w:cs="Times New Roman"/>
        </w:rPr>
        <w:t>. Proficiency in data manipulation is especially impo</w:t>
      </w:r>
      <w:r w:rsidR="00D9448E">
        <w:rPr>
          <w:rFonts w:ascii="Times New Roman" w:eastAsia="Times New Roman" w:hAnsi="Times New Roman" w:cs="Times New Roman"/>
        </w:rPr>
        <w:t xml:space="preserve">rtant for those who wish to harness the power, efficiency, and cost-effectiveness of writing </w:t>
      </w:r>
      <w:del w:id="6" w:author="Steven Nydick" w:date="2018-09-10T15:38:00Z">
        <w:r w:rsidR="00D9448E" w:rsidDel="006563BE">
          <w:rPr>
            <w:rFonts w:ascii="Times New Roman" w:eastAsia="Times New Roman" w:hAnsi="Times New Roman" w:cs="Times New Roman"/>
          </w:rPr>
          <w:delText xml:space="preserve">their </w:delText>
        </w:r>
      </w:del>
      <w:proofErr w:type="spellStart"/>
      <w:proofErr w:type="gramStart"/>
      <w:ins w:id="7" w:author="Steven Nydick" w:date="2018-09-10T15:38:00Z">
        <w:r w:rsidR="006563BE">
          <w:rPr>
            <w:rFonts w:ascii="Times New Roman" w:eastAsia="Times New Roman" w:hAnsi="Times New Roman" w:cs="Times New Roman"/>
          </w:rPr>
          <w:t>ones</w:t>
        </w:r>
        <w:proofErr w:type="spellEnd"/>
        <w:proofErr w:type="gramEnd"/>
        <w:r w:rsidR="006563BE">
          <w:rPr>
            <w:rFonts w:ascii="Times New Roman" w:eastAsia="Times New Roman" w:hAnsi="Times New Roman" w:cs="Times New Roman"/>
          </w:rPr>
          <w:t xml:space="preserve"> </w:t>
        </w:r>
      </w:ins>
      <w:r w:rsidR="00D9448E">
        <w:rPr>
          <w:rFonts w:ascii="Times New Roman" w:eastAsia="Times New Roman" w:hAnsi="Times New Roman" w:cs="Times New Roman"/>
        </w:rPr>
        <w:t xml:space="preserve">own scripts in R. In this hand-on tutorial, we </w:t>
      </w:r>
      <w:del w:id="8" w:author="Steven Nydick" w:date="2018-09-10T15:39:00Z">
        <w:r w:rsidR="00D9448E" w:rsidDel="00605CAC">
          <w:rPr>
            <w:rFonts w:ascii="Times New Roman" w:eastAsia="Times New Roman" w:hAnsi="Times New Roman" w:cs="Times New Roman"/>
          </w:rPr>
          <w:delText>will work through</w:delText>
        </w:r>
      </w:del>
      <w:ins w:id="9" w:author="Steven Nydick" w:date="2018-09-10T15:39:00Z">
        <w:r w:rsidR="00605CAC">
          <w:rPr>
            <w:rFonts w:ascii="Times New Roman" w:eastAsia="Times New Roman" w:hAnsi="Times New Roman" w:cs="Times New Roman"/>
          </w:rPr>
          <w:t>will show how to</w:t>
        </w:r>
      </w:ins>
      <w:r w:rsidR="00D9448E">
        <w:rPr>
          <w:rFonts w:ascii="Times New Roman" w:eastAsia="Times New Roman" w:hAnsi="Times New Roman" w:cs="Times New Roman"/>
        </w:rPr>
        <w:t xml:space="preserve"> </w:t>
      </w:r>
      <w:del w:id="10" w:author="Steven Nydick" w:date="2018-09-10T15:38:00Z">
        <w:r w:rsidR="00D9448E" w:rsidDel="006563BE">
          <w:rPr>
            <w:rFonts w:ascii="Times New Roman" w:eastAsia="Times New Roman" w:hAnsi="Times New Roman" w:cs="Times New Roman"/>
          </w:rPr>
          <w:delText xml:space="preserve">an </w:delText>
        </w:r>
      </w:del>
      <w:r w:rsidR="00D9448E">
        <w:rPr>
          <w:rFonts w:ascii="Times New Roman" w:eastAsia="Times New Roman" w:hAnsi="Times New Roman" w:cs="Times New Roman"/>
        </w:rPr>
        <w:t>efficient</w:t>
      </w:r>
      <w:ins w:id="11" w:author="Steven Nydick" w:date="2018-09-10T15:38:00Z">
        <w:r w:rsidR="006563BE">
          <w:rPr>
            <w:rFonts w:ascii="Times New Roman" w:eastAsia="Times New Roman" w:hAnsi="Times New Roman" w:cs="Times New Roman"/>
          </w:rPr>
          <w:t>ly</w:t>
        </w:r>
      </w:ins>
      <w:r w:rsidR="00D9448E">
        <w:rPr>
          <w:rFonts w:ascii="Times New Roman" w:eastAsia="Times New Roman" w:hAnsi="Times New Roman" w:cs="Times New Roman"/>
        </w:rPr>
        <w:t xml:space="preserve"> </w:t>
      </w:r>
      <w:del w:id="12" w:author="Steven Nydick" w:date="2018-09-10T15:38:00Z">
        <w:r w:rsidR="00D9448E" w:rsidDel="006563BE">
          <w:rPr>
            <w:rFonts w:ascii="Times New Roman" w:eastAsia="Times New Roman" w:hAnsi="Times New Roman" w:cs="Times New Roman"/>
          </w:rPr>
          <w:delText xml:space="preserve">way to </w:delText>
        </w:r>
      </w:del>
      <w:r w:rsidR="00D9448E">
        <w:rPr>
          <w:rFonts w:ascii="Times New Roman" w:eastAsia="Times New Roman" w:hAnsi="Times New Roman" w:cs="Times New Roman"/>
        </w:rPr>
        <w:t>t</w:t>
      </w:r>
      <w:ins w:id="13" w:author="Steven Nydick" w:date="2018-09-10T15:39:00Z">
        <w:r w:rsidR="00605CAC">
          <w:rPr>
            <w:rFonts w:ascii="Times New Roman" w:eastAsia="Times New Roman" w:hAnsi="Times New Roman" w:cs="Times New Roman"/>
          </w:rPr>
          <w:t>ransform</w:t>
        </w:r>
      </w:ins>
      <w:del w:id="14" w:author="Steven Nydick" w:date="2018-09-10T15:39:00Z">
        <w:r w:rsidR="00D9448E" w:rsidDel="00605CAC">
          <w:rPr>
            <w:rFonts w:ascii="Times New Roman" w:eastAsia="Times New Roman" w:hAnsi="Times New Roman" w:cs="Times New Roman"/>
          </w:rPr>
          <w:delText>ak</w:delText>
        </w:r>
      </w:del>
      <w:del w:id="15" w:author="Steven Nydick" w:date="2018-09-10T15:38:00Z">
        <w:r w:rsidR="00D9448E" w:rsidDel="005F1815">
          <w:rPr>
            <w:rFonts w:ascii="Times New Roman" w:eastAsia="Times New Roman" w:hAnsi="Times New Roman" w:cs="Times New Roman"/>
          </w:rPr>
          <w:delText>e</w:delText>
        </w:r>
      </w:del>
      <w:r w:rsidR="00D9448E">
        <w:rPr>
          <w:rFonts w:ascii="Times New Roman" w:eastAsia="Times New Roman" w:hAnsi="Times New Roman" w:cs="Times New Roman"/>
        </w:rPr>
        <w:t xml:space="preserve"> seemingly unusable data</w:t>
      </w:r>
      <w:r w:rsidR="00992522">
        <w:rPr>
          <w:rFonts w:ascii="Times New Roman" w:eastAsia="Times New Roman" w:hAnsi="Times New Roman" w:cs="Times New Roman"/>
        </w:rPr>
        <w:t xml:space="preserve"> from different sources (including SQL databases)</w:t>
      </w:r>
      <w:ins w:id="16" w:author="Steven Nydick" w:date="2018-09-10T15:39:00Z">
        <w:r w:rsidR="00FB14F2">
          <w:rPr>
            <w:rFonts w:ascii="Times New Roman" w:eastAsia="Times New Roman" w:hAnsi="Times New Roman" w:cs="Times New Roman"/>
          </w:rPr>
          <w:t xml:space="preserve"> </w:t>
        </w:r>
      </w:ins>
      <w:del w:id="17" w:author="Steven Nydick" w:date="2018-09-10T15:39:00Z">
        <w:r w:rsidR="00992522" w:rsidDel="005F1815">
          <w:rPr>
            <w:rFonts w:ascii="Times New Roman" w:eastAsia="Times New Roman" w:hAnsi="Times New Roman" w:cs="Times New Roman"/>
          </w:rPr>
          <w:delText>, and</w:delText>
        </w:r>
        <w:r w:rsidR="00D9448E" w:rsidDel="005F1815">
          <w:rPr>
            <w:rFonts w:ascii="Times New Roman" w:eastAsia="Times New Roman" w:hAnsi="Times New Roman" w:cs="Times New Roman"/>
          </w:rPr>
          <w:delText xml:space="preserve"> with as little code as poss</w:delText>
        </w:r>
      </w:del>
      <w:del w:id="18" w:author="Steven Nydick" w:date="2018-09-10T15:38:00Z">
        <w:r w:rsidR="00D9448E" w:rsidDel="005F1815">
          <w:rPr>
            <w:rFonts w:ascii="Times New Roman" w:eastAsia="Times New Roman" w:hAnsi="Times New Roman" w:cs="Times New Roman"/>
          </w:rPr>
          <w:delText xml:space="preserve">ible, </w:delText>
        </w:r>
      </w:del>
      <w:del w:id="19" w:author="Steven Nydick" w:date="2018-09-10T15:39:00Z">
        <w:r w:rsidR="00D9448E" w:rsidDel="00605CAC">
          <w:rPr>
            <w:rFonts w:ascii="Times New Roman" w:eastAsia="Times New Roman" w:hAnsi="Times New Roman" w:cs="Times New Roman"/>
          </w:rPr>
          <w:delText xml:space="preserve">turn it </w:delText>
        </w:r>
      </w:del>
      <w:r w:rsidR="00D9448E">
        <w:rPr>
          <w:rFonts w:ascii="Times New Roman" w:eastAsia="Times New Roman" w:hAnsi="Times New Roman" w:cs="Times New Roman"/>
        </w:rPr>
        <w:t>into something</w:t>
      </w:r>
      <w:del w:id="20" w:author="Steven Nydick" w:date="2018-09-10T15:40:00Z">
        <w:r w:rsidR="00D9448E" w:rsidDel="00FB14F2">
          <w:rPr>
            <w:rFonts w:ascii="Times New Roman" w:eastAsia="Times New Roman" w:hAnsi="Times New Roman" w:cs="Times New Roman"/>
          </w:rPr>
          <w:delText xml:space="preserve"> </w:delText>
        </w:r>
      </w:del>
      <w:del w:id="21" w:author="Steven Nydick" w:date="2018-09-10T15:39:00Z">
        <w:r w:rsidR="00D9448E" w:rsidDel="00605CAC">
          <w:rPr>
            <w:rFonts w:ascii="Times New Roman" w:eastAsia="Times New Roman" w:hAnsi="Times New Roman" w:cs="Times New Roman"/>
          </w:rPr>
          <w:delText xml:space="preserve">immediately </w:delText>
        </w:r>
      </w:del>
      <w:del w:id="22" w:author="Steven Nydick" w:date="2018-09-10T15:40:00Z">
        <w:r w:rsidR="00D9448E" w:rsidDel="00FB14F2">
          <w:rPr>
            <w:rFonts w:ascii="Times New Roman" w:eastAsia="Times New Roman" w:hAnsi="Times New Roman" w:cs="Times New Roman"/>
          </w:rPr>
          <w:delText>useful</w:delText>
        </w:r>
      </w:del>
      <w:r w:rsidR="00D9448E">
        <w:rPr>
          <w:rFonts w:ascii="Times New Roman" w:eastAsia="Times New Roman" w:hAnsi="Times New Roman" w:cs="Times New Roman"/>
        </w:rPr>
        <w:t xml:space="preserve"> </w:t>
      </w:r>
      <w:ins w:id="23" w:author="Steven Nydick" w:date="2018-09-10T15:40:00Z">
        <w:r w:rsidR="00927144">
          <w:rPr>
            <w:rFonts w:ascii="Times New Roman" w:eastAsia="Times New Roman" w:hAnsi="Times New Roman" w:cs="Times New Roman"/>
          </w:rPr>
          <w:t>easily described, summarized, and visualized, all without leaving the R consol</w:t>
        </w:r>
      </w:ins>
      <w:ins w:id="24" w:author="Steven Nydick" w:date="2018-09-10T15:41:00Z">
        <w:r w:rsidR="00927144">
          <w:rPr>
            <w:rFonts w:ascii="Times New Roman" w:eastAsia="Times New Roman" w:hAnsi="Times New Roman" w:cs="Times New Roman"/>
          </w:rPr>
          <w:t>e.</w:t>
        </w:r>
      </w:ins>
      <w:del w:id="25" w:author="Steven Nydick" w:date="2018-09-10T15:40:00Z">
        <w:r w:rsidR="00D9448E" w:rsidDel="00927144">
          <w:rPr>
            <w:rFonts w:ascii="Times New Roman" w:eastAsia="Times New Roman" w:hAnsi="Times New Roman" w:cs="Times New Roman"/>
          </w:rPr>
          <w:delText xml:space="preserve">from which we can easily make summary tables and visualizations. </w:delText>
        </w:r>
      </w:del>
    </w:p>
    <w:p w14:paraId="4C711DC4" w14:textId="77777777" w:rsidR="001B7057" w:rsidRDefault="001B7057">
      <w:pPr>
        <w:spacing w:line="240" w:lineRule="auto"/>
      </w:pPr>
    </w:p>
    <w:p w14:paraId="2A8FCB6A" w14:textId="6F967AD3"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677573">
        <w:rPr>
          <w:rFonts w:ascii="Times New Roman" w:eastAsia="Times New Roman" w:hAnsi="Times New Roman" w:cs="Times New Roman"/>
        </w:rPr>
        <w:t>1157</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2013D0F8" w14:textId="0D2496D5" w:rsidR="00D9448E" w:rsidRPr="00D9448E" w:rsidRDefault="00D9448E" w:rsidP="00D9448E">
      <w:pPr>
        <w:spacing w:after="120" w:line="480" w:lineRule="auto"/>
        <w:jc w:val="center"/>
        <w:rPr>
          <w:rFonts w:ascii="Times New Roman" w:eastAsia="Times New Roman" w:hAnsi="Times New Roman" w:cs="Times New Roman"/>
          <w:b/>
        </w:rPr>
      </w:pPr>
      <w:r w:rsidRPr="00D9448E">
        <w:rPr>
          <w:rFonts w:ascii="Times New Roman" w:eastAsia="Times New Roman" w:hAnsi="Times New Roman" w:cs="Times New Roman"/>
          <w:b/>
        </w:rPr>
        <w:lastRenderedPageBreak/>
        <w:t>Efficient Data Wrangling and Visualization with R</w:t>
      </w:r>
    </w:p>
    <w:p w14:paraId="523D9EC6" w14:textId="3A167F08" w:rsidR="00D519A5" w:rsidRPr="00D519A5" w:rsidRDefault="00D519A5" w:rsidP="00D519A5">
      <w:pPr>
        <w:spacing w:after="120" w:line="480" w:lineRule="auto"/>
        <w:jc w:val="center"/>
        <w:rPr>
          <w:rFonts w:ascii="Times New Roman" w:eastAsia="Times New Roman" w:hAnsi="Times New Roman" w:cs="Times New Roman"/>
          <w:b/>
        </w:rPr>
      </w:pPr>
    </w:p>
    <w:p w14:paraId="2100FAE8" w14:textId="4B020EB7" w:rsidR="009B24E9"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a statistical analysis package. </w:t>
      </w:r>
      <w:r w:rsidR="009B24E9">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sidR="009B24E9">
        <w:rPr>
          <w:rFonts w:ascii="Times New Roman" w:eastAsia="Times New Roman" w:hAnsi="Times New Roman" w:cs="Times New Roman"/>
        </w:rPr>
        <w:t>readr</w:t>
      </w:r>
      <w:proofErr w:type="spellEnd"/>
      <w:r w:rsidR="009B24E9">
        <w:rPr>
          <w:rFonts w:ascii="Times New Roman" w:eastAsia="Times New Roman" w:hAnsi="Times New Roman" w:cs="Times New Roman"/>
        </w:rPr>
        <w:t xml:space="preserve">, open.xlsx, haven, </w:t>
      </w:r>
      <w:proofErr w:type="spellStart"/>
      <w:r w:rsidR="009B24E9">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9B24E9">
        <w:rPr>
          <w:rFonts w:ascii="Times New Roman" w:eastAsia="Times New Roman" w:hAnsi="Times New Roman" w:cs="Times New Roman"/>
        </w:rPr>
        <w:t xml:space="preserve">), access databases (e.g., DBI, </w:t>
      </w:r>
      <w:proofErr w:type="spellStart"/>
      <w:r w:rsidR="009B24E9">
        <w:rPr>
          <w:rFonts w:ascii="Times New Roman" w:eastAsia="Times New Roman" w:hAnsi="Times New Roman" w:cs="Times New Roman"/>
        </w:rPr>
        <w:t>odbc</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RSQLite</w:t>
      </w:r>
      <w:proofErr w:type="spellEnd"/>
      <w:r w:rsidR="009B24E9">
        <w:rPr>
          <w:rFonts w:ascii="Times New Roman" w:eastAsia="Times New Roman" w:hAnsi="Times New Roman" w:cs="Times New Roman"/>
        </w:rPr>
        <w:t xml:space="preserve">), clean data (e.g., </w:t>
      </w:r>
      <w:proofErr w:type="spellStart"/>
      <w:r w:rsidR="009B24E9">
        <w:rPr>
          <w:rFonts w:ascii="Times New Roman" w:eastAsia="Times New Roman" w:hAnsi="Times New Roman" w:cs="Times New Roman"/>
        </w:rPr>
        <w:t>dplyr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tidyr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stringr</w:t>
      </w:r>
      <w:proofErr w:type="spellEnd"/>
      <w:r w:rsidR="009B24E9">
        <w:rPr>
          <w:rFonts w:ascii="Times New Roman" w:eastAsia="Times New Roman" w:hAnsi="Times New Roman" w:cs="Times New Roman"/>
        </w:rPr>
        <w:t xml:space="preserve">, reshape2), perform data analyses and machine learning (e.g., caret, </w:t>
      </w:r>
      <w:proofErr w:type="spellStart"/>
      <w:r w:rsidR="009B24E9">
        <w:rPr>
          <w:rFonts w:ascii="Times New Roman" w:eastAsia="Times New Roman" w:hAnsi="Times New Roman" w:cs="Times New Roman"/>
        </w:rPr>
        <w:t>xgboost</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randomForest</w:t>
      </w:r>
      <w:proofErr w:type="spellEnd"/>
      <w:r w:rsidR="009B24E9">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5A88C345" w:rsidR="00AF0429" w:rsidRDefault="00AF042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leverage R and several </w:t>
      </w:r>
      <w:ins w:id="26" w:author="Steven Nydick" w:date="2018-09-10T20:50:00Z">
        <w:r w:rsidR="00655F80">
          <w:rPr>
            <w:rFonts w:ascii="Times New Roman" w:eastAsia="Times New Roman" w:hAnsi="Times New Roman" w:cs="Times New Roman"/>
          </w:rPr>
          <w:t xml:space="preserve">R </w:t>
        </w:r>
      </w:ins>
      <w:r>
        <w:rPr>
          <w:rFonts w:ascii="Times New Roman" w:eastAsia="Times New Roman" w:hAnsi="Times New Roman" w:cs="Times New Roman"/>
        </w:rPr>
        <w:t>packages to</w:t>
      </w:r>
      <w:r w:rsidR="00457D83">
        <w:rPr>
          <w:rFonts w:ascii="Times New Roman" w:eastAsia="Times New Roman" w:hAnsi="Times New Roman" w:cs="Times New Roman"/>
        </w:rPr>
        <w:t xml:space="preserve"> </w:t>
      </w:r>
      <w:del w:id="27" w:author="Steven Nydick" w:date="2018-09-10T20:51:00Z">
        <w:r w:rsidR="00457D83" w:rsidDel="00655F80">
          <w:rPr>
            <w:rFonts w:ascii="Times New Roman" w:eastAsia="Times New Roman" w:hAnsi="Times New Roman" w:cs="Times New Roman"/>
          </w:rPr>
          <w:delText xml:space="preserve">most </w:delText>
        </w:r>
      </w:del>
      <w:r w:rsidR="00457D83">
        <w:rPr>
          <w:rFonts w:ascii="Times New Roman" w:eastAsia="Times New Roman" w:hAnsi="Times New Roman" w:cs="Times New Roman"/>
        </w:rPr>
        <w:t xml:space="preserve">efficiently </w:t>
      </w:r>
      <w:del w:id="28" w:author="Steven Nydick" w:date="2018-09-10T20:51:00Z">
        <w:r w:rsidR="00457D83" w:rsidDel="00655F80">
          <w:rPr>
            <w:rFonts w:ascii="Times New Roman" w:eastAsia="Times New Roman" w:hAnsi="Times New Roman" w:cs="Times New Roman"/>
          </w:rPr>
          <w:delText>take</w:delText>
        </w:r>
        <w:r w:rsidR="00992522" w:rsidDel="00655F80">
          <w:rPr>
            <w:rFonts w:ascii="Times New Roman" w:eastAsia="Times New Roman" w:hAnsi="Times New Roman" w:cs="Times New Roman"/>
          </w:rPr>
          <w:delText xml:space="preserve"> and</w:delText>
        </w:r>
      </w:del>
      <w:ins w:id="29" w:author="Steven Nydick" w:date="2018-09-10T20:51:00Z">
        <w:r w:rsidR="00655F80">
          <w:rPr>
            <w:rFonts w:ascii="Times New Roman" w:eastAsia="Times New Roman" w:hAnsi="Times New Roman" w:cs="Times New Roman"/>
          </w:rPr>
          <w:t>extract</w:t>
        </w:r>
        <w:r w:rsidR="00B3324B">
          <w:rPr>
            <w:rFonts w:ascii="Times New Roman" w:eastAsia="Times New Roman" w:hAnsi="Times New Roman" w:cs="Times New Roman"/>
          </w:rPr>
          <w:t>,</w:t>
        </w:r>
      </w:ins>
      <w:r w:rsidR="00992522">
        <w:rPr>
          <w:rFonts w:ascii="Times New Roman" w:eastAsia="Times New Roman" w:hAnsi="Times New Roman" w:cs="Times New Roman"/>
        </w:rPr>
        <w:t xml:space="preserve"> combine</w:t>
      </w:r>
      <w:ins w:id="30" w:author="Steven Nydick" w:date="2018-09-10T20:51:00Z">
        <w:r w:rsidR="00B3324B">
          <w:rPr>
            <w:rFonts w:ascii="Times New Roman" w:eastAsia="Times New Roman" w:hAnsi="Times New Roman" w:cs="Times New Roman"/>
          </w:rPr>
          <w:t>, and clean</w:t>
        </w:r>
      </w:ins>
      <w:r w:rsidR="00457D83">
        <w:rPr>
          <w:rFonts w:ascii="Times New Roman" w:eastAsia="Times New Roman" w:hAnsi="Times New Roman" w:cs="Times New Roman"/>
        </w:rPr>
        <w:t xml:space="preserve"> data</w:t>
      </w:r>
      <w:r w:rsidR="00992522">
        <w:rPr>
          <w:rFonts w:ascii="Times New Roman" w:eastAsia="Times New Roman" w:hAnsi="Times New Roman" w:cs="Times New Roman"/>
        </w:rPr>
        <w:t xml:space="preserve"> from various sources (including SQL databases)</w:t>
      </w:r>
      <w:r w:rsidR="00457D83">
        <w:rPr>
          <w:rFonts w:ascii="Times New Roman" w:eastAsia="Times New Roman" w:hAnsi="Times New Roman" w:cs="Times New Roman"/>
        </w:rPr>
        <w:t xml:space="preserve"> </w:t>
      </w:r>
      <w:del w:id="31" w:author="Steven Nydick" w:date="2018-09-10T20:51:00Z">
        <w:r w:rsidR="00EF08DE" w:rsidDel="00B3324B">
          <w:rPr>
            <w:rFonts w:ascii="Times New Roman" w:eastAsia="Times New Roman" w:hAnsi="Times New Roman" w:cs="Times New Roman"/>
          </w:rPr>
          <w:delText xml:space="preserve">and manipulate it so as </w:delText>
        </w:r>
      </w:del>
      <w:del w:id="32" w:author="Steven Nydick" w:date="2018-09-10T20:52:00Z">
        <w:r w:rsidR="00EF08DE" w:rsidDel="00901C57">
          <w:rPr>
            <w:rFonts w:ascii="Times New Roman" w:eastAsia="Times New Roman" w:hAnsi="Times New Roman" w:cs="Times New Roman"/>
          </w:rPr>
          <w:delText>to be compatible</w:delText>
        </w:r>
      </w:del>
      <w:ins w:id="33" w:author="Steven Nydick" w:date="2018-09-10T20:52:00Z">
        <w:r w:rsidR="00901C57">
          <w:rPr>
            <w:rFonts w:ascii="Times New Roman" w:eastAsia="Times New Roman" w:hAnsi="Times New Roman" w:cs="Times New Roman"/>
          </w:rPr>
          <w:t>for</w:t>
        </w:r>
        <w:r w:rsidR="000243D7">
          <w:rPr>
            <w:rFonts w:ascii="Times New Roman" w:eastAsia="Times New Roman" w:hAnsi="Times New Roman" w:cs="Times New Roman"/>
          </w:rPr>
          <w:t xml:space="preserve"> applying</w:t>
        </w:r>
      </w:ins>
      <w:del w:id="34" w:author="Steven Nydick" w:date="2018-09-10T20:53:00Z">
        <w:r w:rsidR="00EF08DE" w:rsidDel="000243D7">
          <w:rPr>
            <w:rFonts w:ascii="Times New Roman" w:eastAsia="Times New Roman" w:hAnsi="Times New Roman" w:cs="Times New Roman"/>
          </w:rPr>
          <w:delText xml:space="preserve"> with</w:delText>
        </w:r>
      </w:del>
      <w:r w:rsidR="00EF08DE">
        <w:rPr>
          <w:rFonts w:ascii="Times New Roman" w:eastAsia="Times New Roman" w:hAnsi="Times New Roman" w:cs="Times New Roman"/>
        </w:rPr>
        <w:t xml:space="preserve"> standard analytical techniques and visualization packages, </w:t>
      </w:r>
      <w:commentRangeStart w:id="35"/>
      <w:r w:rsidR="00EF08DE">
        <w:rPr>
          <w:rFonts w:ascii="Times New Roman" w:eastAsia="Times New Roman" w:hAnsi="Times New Roman" w:cs="Times New Roman"/>
        </w:rPr>
        <w:t xml:space="preserve">in particular </w:t>
      </w:r>
      <w:commentRangeStart w:id="36"/>
      <w:r w:rsidR="00EF08DE">
        <w:rPr>
          <w:rFonts w:ascii="Times New Roman" w:eastAsia="Times New Roman" w:hAnsi="Times New Roman" w:cs="Times New Roman"/>
        </w:rPr>
        <w:t>ggplot2</w:t>
      </w:r>
      <w:commentRangeEnd w:id="36"/>
      <w:r w:rsidR="002C6B86">
        <w:rPr>
          <w:rStyle w:val="CommentReference"/>
        </w:rPr>
        <w:commentReference w:id="36"/>
      </w:r>
      <w:commentRangeEnd w:id="35"/>
      <w:r w:rsidR="000243D7">
        <w:rPr>
          <w:rStyle w:val="CommentReference"/>
        </w:rPr>
        <w:commentReference w:id="35"/>
      </w:r>
      <w:r w:rsidR="00EF08DE">
        <w:rPr>
          <w:rFonts w:ascii="Times New Roman" w:eastAsia="Times New Roman" w:hAnsi="Times New Roman" w:cs="Times New Roman"/>
        </w:rPr>
        <w:t xml:space="preserve">. Users should have a basic understanding of R syntax, types (e.g. numeric and character), and data structures (in particular </w:t>
      </w:r>
      <w:proofErr w:type="spellStart"/>
      <w:proofErr w:type="gramStart"/>
      <w:r w:rsidR="00EF08DE">
        <w:rPr>
          <w:rFonts w:ascii="Times New Roman" w:eastAsia="Times New Roman" w:hAnsi="Times New Roman" w:cs="Times New Roman"/>
        </w:rPr>
        <w:t>data</w:t>
      </w:r>
      <w:ins w:id="37" w:author="Steven Nydick" w:date="2018-09-10T20:54:00Z">
        <w:r w:rsidR="000243D7">
          <w:rPr>
            <w:rFonts w:ascii="Times New Roman" w:eastAsia="Times New Roman" w:hAnsi="Times New Roman" w:cs="Times New Roman"/>
          </w:rPr>
          <w:t>.</w:t>
        </w:r>
      </w:ins>
      <w:r w:rsidR="00EF08DE">
        <w:rPr>
          <w:rFonts w:ascii="Times New Roman" w:eastAsia="Times New Roman" w:hAnsi="Times New Roman" w:cs="Times New Roman"/>
        </w:rPr>
        <w:t>frames</w:t>
      </w:r>
      <w:proofErr w:type="spellEnd"/>
      <w:proofErr w:type="gramEnd"/>
      <w:r w:rsidR="00EF08DE">
        <w:rPr>
          <w:rFonts w:ascii="Times New Roman" w:eastAsia="Times New Roman" w:hAnsi="Times New Roman" w:cs="Times New Roman"/>
        </w:rPr>
        <w:t xml:space="preserve">). </w:t>
      </w:r>
      <w:del w:id="38" w:author="Steven Nydick" w:date="2018-09-10T20:54:00Z">
        <w:r w:rsidR="00EF08DE" w:rsidDel="00AC4B20">
          <w:rPr>
            <w:rFonts w:ascii="Times New Roman" w:eastAsia="Times New Roman" w:hAnsi="Times New Roman" w:cs="Times New Roman"/>
          </w:rPr>
          <w:delText xml:space="preserve">From </w:delText>
        </w:r>
      </w:del>
      <w:ins w:id="39" w:author="Steven Nydick" w:date="2018-09-10T20:54:00Z">
        <w:r w:rsidR="00AC4B20">
          <w:rPr>
            <w:rFonts w:ascii="Times New Roman" w:eastAsia="Times New Roman" w:hAnsi="Times New Roman" w:cs="Times New Roman"/>
          </w:rPr>
          <w:t>Given</w:t>
        </w:r>
        <w:r w:rsidR="00AC4B20">
          <w:rPr>
            <w:rFonts w:ascii="Times New Roman" w:eastAsia="Times New Roman" w:hAnsi="Times New Roman" w:cs="Times New Roman"/>
          </w:rPr>
          <w:t xml:space="preserve"> </w:t>
        </w:r>
      </w:ins>
      <w:r w:rsidR="00EF08DE">
        <w:rPr>
          <w:rFonts w:ascii="Times New Roman" w:eastAsia="Times New Roman" w:hAnsi="Times New Roman" w:cs="Times New Roman"/>
        </w:rPr>
        <w:t xml:space="preserve">a basic understanding of R, we will teach users how to efficiently manipulate, join, rearrange, and clean data. </w:t>
      </w:r>
      <w:del w:id="40" w:author="Steven Nydick" w:date="2018-09-10T20:54:00Z">
        <w:r w:rsidR="00EF08DE" w:rsidDel="00AC4B20">
          <w:rPr>
            <w:rFonts w:ascii="Times New Roman" w:eastAsia="Times New Roman" w:hAnsi="Times New Roman" w:cs="Times New Roman"/>
          </w:rPr>
          <w:delText xml:space="preserve">From there </w:delText>
        </w:r>
      </w:del>
      <w:r w:rsidR="00EF08DE">
        <w:rPr>
          <w:rFonts w:ascii="Times New Roman" w:eastAsia="Times New Roman" w:hAnsi="Times New Roman" w:cs="Times New Roman"/>
        </w:rPr>
        <w:t>we will</w:t>
      </w:r>
      <w:ins w:id="41" w:author="Steven Nydick" w:date="2018-09-10T20:54:00Z">
        <w:r w:rsidR="00AC4B20">
          <w:rPr>
            <w:rFonts w:ascii="Times New Roman" w:eastAsia="Times New Roman" w:hAnsi="Times New Roman" w:cs="Times New Roman"/>
          </w:rPr>
          <w:t xml:space="preserve"> then</w:t>
        </w:r>
      </w:ins>
      <w:r w:rsidR="00EF08DE">
        <w:rPr>
          <w:rFonts w:ascii="Times New Roman" w:eastAsia="Times New Roman" w:hAnsi="Times New Roman" w:cs="Times New Roman"/>
        </w:rPr>
        <w:t xml:space="preserve"> show users how to quickly and effectively extract meaning from data with </w:t>
      </w:r>
      <w:commentRangeStart w:id="42"/>
      <w:r w:rsidR="00EF08DE">
        <w:rPr>
          <w:rFonts w:ascii="Times New Roman" w:eastAsia="Times New Roman" w:hAnsi="Times New Roman" w:cs="Times New Roman"/>
        </w:rPr>
        <w:t>functional syntax</w:t>
      </w:r>
      <w:commentRangeEnd w:id="42"/>
      <w:r w:rsidR="00AC4B20">
        <w:rPr>
          <w:rStyle w:val="CommentReference"/>
        </w:rPr>
        <w:commentReference w:id="42"/>
      </w:r>
      <w:r w:rsidR="00EF08DE">
        <w:rPr>
          <w:rFonts w:ascii="Times New Roman" w:eastAsia="Times New Roman" w:hAnsi="Times New Roman" w:cs="Times New Roman"/>
        </w:rPr>
        <w:t xml:space="preserve">. </w:t>
      </w:r>
    </w:p>
    <w:p w14:paraId="2DC79001" w14:textId="77777777" w:rsidR="00E23C86" w:rsidRDefault="0058471F" w:rsidP="00E23C86">
      <w:pPr>
        <w:spacing w:after="120" w:line="480" w:lineRule="auto"/>
      </w:pPr>
      <w:bookmarkStart w:id="43" w:name="_gjdgxs" w:colFirst="0" w:colLast="0"/>
      <w:bookmarkEnd w:id="43"/>
      <w:r>
        <w:rPr>
          <w:rFonts w:ascii="Times New Roman" w:eastAsia="Times New Roman" w:hAnsi="Times New Roman" w:cs="Times New Roman"/>
          <w:i/>
        </w:rPr>
        <w:t>Proposed Session</w:t>
      </w:r>
    </w:p>
    <w:p w14:paraId="3646B87C" w14:textId="35ACD9CC" w:rsidR="00992522" w:rsidRDefault="00EF08DE" w:rsidP="00E506ED">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 a continuation of the authors’ ongoing attempt to make R more accessible to the I</w:t>
      </w:r>
      <w:ins w:id="44" w:author="Steven Nydick" w:date="2018-09-10T20:54:00Z">
        <w:r w:rsidR="00AC4B20">
          <w:rPr>
            <w:rFonts w:ascii="Times New Roman" w:eastAsia="Times New Roman" w:hAnsi="Times New Roman" w:cs="Times New Roman"/>
          </w:rPr>
          <w:t>/</w:t>
        </w:r>
      </w:ins>
      <w:del w:id="45" w:author="Steven Nydick" w:date="2018-09-10T20:54:00Z">
        <w:r w:rsidDel="00AC4B20">
          <w:rPr>
            <w:rFonts w:ascii="Times New Roman" w:eastAsia="Times New Roman" w:hAnsi="Times New Roman" w:cs="Times New Roman"/>
          </w:rPr>
          <w:delText>-</w:delText>
        </w:r>
      </w:del>
      <w:r>
        <w:rPr>
          <w:rFonts w:ascii="Times New Roman" w:eastAsia="Times New Roman" w:hAnsi="Times New Roman" w:cs="Times New Roman"/>
        </w:rPr>
        <w:t xml:space="preserve">O community, encourage good coding standards, and lower the entry barrier for </w:t>
      </w:r>
      <w:r>
        <w:rPr>
          <w:rFonts w:ascii="Times New Roman" w:eastAsia="Times New Roman" w:hAnsi="Times New Roman" w:cs="Times New Roman"/>
        </w:rPr>
        <w:lastRenderedPageBreak/>
        <w:t xml:space="preserve">scientists and practitioners. R’s user base is quickly increasing. </w:t>
      </w:r>
      <w:commentRangeStart w:id="46"/>
      <w:r>
        <w:rPr>
          <w:rFonts w:ascii="Times New Roman" w:eastAsia="Times New Roman" w:hAnsi="Times New Roman" w:cs="Times New Roman"/>
        </w:rPr>
        <w:t xml:space="preserve">Due to its flexibility, power, and </w:t>
      </w:r>
      <w:r w:rsidR="00E506ED">
        <w:rPr>
          <w:rFonts w:ascii="Times New Roman" w:eastAsia="Times New Roman" w:hAnsi="Times New Roman" w:cs="Times New Roman"/>
        </w:rPr>
        <w:t>freedom from costly and intrusive licenses,</w:t>
      </w:r>
      <w:r>
        <w:rPr>
          <w:rFonts w:ascii="Times New Roman" w:eastAsia="Times New Roman" w:hAnsi="Times New Roman" w:cs="Times New Roman"/>
        </w:rPr>
        <w:t xml:space="preserve"> R usage has surpassed the most popular packages like SPSS and SAS in the academic rea</w:t>
      </w:r>
      <w:r w:rsidR="00E506ED">
        <w:rPr>
          <w:rFonts w:ascii="Times New Roman" w:eastAsia="Times New Roman" w:hAnsi="Times New Roman" w:cs="Times New Roman"/>
        </w:rPr>
        <w:t>lm (</w:t>
      </w:r>
      <w:proofErr w:type="spellStart"/>
      <w:r w:rsidR="00E506ED">
        <w:rPr>
          <w:rFonts w:ascii="Times New Roman" w:eastAsia="Times New Roman" w:hAnsi="Times New Roman" w:cs="Times New Roman"/>
        </w:rPr>
        <w:t>Muenchen</w:t>
      </w:r>
      <w:proofErr w:type="spellEnd"/>
      <w:r w:rsidR="00E506ED">
        <w:rPr>
          <w:rFonts w:ascii="Times New Roman" w:eastAsia="Times New Roman" w:hAnsi="Times New Roman" w:cs="Times New Roman"/>
        </w:rPr>
        <w:t>, 2015)</w:t>
      </w:r>
      <w:r>
        <w:rPr>
          <w:rFonts w:ascii="Times New Roman" w:eastAsia="Times New Roman" w:hAnsi="Times New Roman" w:cs="Times New Roman"/>
        </w:rPr>
        <w:t>. R has recently been ranked as fifth among the top ten programming languages (Smith, 2016), and recent polls (</w:t>
      </w:r>
      <w:proofErr w:type="spellStart"/>
      <w:r>
        <w:rPr>
          <w:rFonts w:ascii="Times New Roman" w:eastAsia="Times New Roman" w:hAnsi="Times New Roman" w:cs="Times New Roman"/>
        </w:rPr>
        <w:t>Piatetsky</w:t>
      </w:r>
      <w:proofErr w:type="spellEnd"/>
      <w:r>
        <w:rPr>
          <w:rFonts w:ascii="Times New Roman" w:eastAsia="Times New Roman" w:hAnsi="Times New Roman" w:cs="Times New Roman"/>
        </w:rPr>
        <w:t>, 2015) indicated that R is the most popular analysis software among data scientists.</w:t>
      </w:r>
      <w:commentRangeEnd w:id="46"/>
      <w:r w:rsidR="00205091">
        <w:rPr>
          <w:rStyle w:val="CommentReference"/>
        </w:rPr>
        <w:commentReference w:id="46"/>
      </w:r>
      <w:r>
        <w:rPr>
          <w:rFonts w:ascii="Times New Roman" w:eastAsia="Times New Roman" w:hAnsi="Times New Roman" w:cs="Times New Roman"/>
        </w:rPr>
        <w:t xml:space="preserve"> </w:t>
      </w:r>
      <w:r w:rsidR="00E506ED">
        <w:rPr>
          <w:rFonts w:ascii="Times New Roman" w:eastAsia="Times New Roman" w:hAnsi="Times New Roman" w:cs="Times New Roman"/>
        </w:rPr>
        <w:t xml:space="preserve">Furthermore, universities are increasingly turning to R as the tool of choice in their advanced statistics and research methods courses, arguably making proficiency with R a requirement for quantitative researchers in general. Given the increasing importance of R for data analysis, </w:t>
      </w:r>
      <w:r w:rsidR="00992522">
        <w:rPr>
          <w:rFonts w:ascii="Times New Roman" w:eastAsia="Times New Roman" w:hAnsi="Times New Roman" w:cs="Times New Roman"/>
        </w:rPr>
        <w:t xml:space="preserve">the need for people who are able to independently perform their data wrangling in R is higher than ever. </w:t>
      </w:r>
    </w:p>
    <w:p w14:paraId="1E37C85F" w14:textId="77777777" w:rsidR="00A15FBB" w:rsidRDefault="00992522" w:rsidP="00A15FBB">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Note that the tutorial will be interactive. Interested attendees will be encouraged in advance of the conference to download the R software and packages. Materials for the tutorial will be provided using </w:t>
      </w:r>
      <w:commentRangeStart w:id="47"/>
      <w:r>
        <w:rPr>
          <w:rFonts w:ascii="Times New Roman" w:eastAsia="Times New Roman" w:hAnsi="Times New Roman" w:cs="Times New Roman"/>
        </w:rPr>
        <w:t>either SIOP’s mySIOP.org file repository or a link to a file repository fr</w:t>
      </w:r>
      <w:r w:rsidR="00A15FBB">
        <w:rPr>
          <w:rFonts w:ascii="Times New Roman" w:eastAsia="Times New Roman" w:hAnsi="Times New Roman" w:cs="Times New Roman"/>
        </w:rPr>
        <w:t>om which the users can download</w:t>
      </w:r>
      <w:commentRangeEnd w:id="47"/>
      <w:r w:rsidR="00311943">
        <w:rPr>
          <w:rStyle w:val="CommentReference"/>
        </w:rPr>
        <w:commentReference w:id="47"/>
      </w:r>
      <w:r w:rsidR="00A15FBB">
        <w:rPr>
          <w:rFonts w:ascii="Times New Roman" w:eastAsia="Times New Roman" w:hAnsi="Times New Roman" w:cs="Times New Roman"/>
        </w:rPr>
        <w:t>.</w:t>
      </w:r>
    </w:p>
    <w:p w14:paraId="0550BF18" w14:textId="1D6747BC" w:rsidR="00E56A19" w:rsidRPr="00A15FBB" w:rsidRDefault="00E56A19" w:rsidP="00A15FBB">
      <w:p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w:t>
      </w:r>
      <w:commentRangeStart w:id="48"/>
      <w:r>
        <w:rPr>
          <w:rFonts w:ascii="Times New Roman" w:eastAsia="Times New Roman" w:hAnsi="Times New Roman" w:cs="Times New Roman"/>
        </w:rPr>
        <w:t xml:space="preserve">R scripts at </w:t>
      </w:r>
      <w:commentRangeEnd w:id="48"/>
      <w:r w:rsidR="00E224B8">
        <w:rPr>
          <w:rStyle w:val="CommentReference"/>
        </w:rPr>
        <w:commentReference w:id="48"/>
      </w:r>
      <w:r>
        <w:rPr>
          <w:rFonts w:ascii="Times New Roman" w:eastAsia="Times New Roman" w:hAnsi="Times New Roman" w:cs="Times New Roman"/>
        </w:rPr>
        <w:t xml:space="preserve">. We </w:t>
      </w:r>
      <w:commentRangeStart w:id="49"/>
      <w:r>
        <w:rPr>
          <w:rFonts w:ascii="Times New Roman" w:eastAsia="Times New Roman" w:hAnsi="Times New Roman" w:cs="Times New Roman"/>
        </w:rPr>
        <w:t>request 80 minutes for the tutorial</w:t>
      </w:r>
      <w:commentRangeEnd w:id="49"/>
      <w:r w:rsidR="00E224B8">
        <w:rPr>
          <w:rStyle w:val="CommentReference"/>
        </w:rPr>
        <w:commentReference w:id="49"/>
      </w:r>
      <w:r>
        <w:rPr>
          <w:rFonts w:ascii="Times New Roman" w:eastAsia="Times New Roman" w:hAnsi="Times New Roman" w:cs="Times New Roman"/>
        </w:rPr>
        <w:t>, with the approximate time for each topic as well as additional information provided below.</w:t>
      </w:r>
      <w:r w:rsidR="005F31C9">
        <w:rPr>
          <w:rFonts w:ascii="Times New Roman" w:eastAsia="Times New Roman" w:hAnsi="Times New Roman" w:cs="Times New Roman"/>
        </w:rPr>
        <w:t xml:space="preserve"> </w:t>
      </w:r>
    </w:p>
    <w:p w14:paraId="7138BB30" w14:textId="6F160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w:t>
      </w:r>
      <w:r w:rsidR="00DD5C71">
        <w:rPr>
          <w:rFonts w:ascii="Times New Roman" w:eastAsia="Times New Roman" w:hAnsi="Times New Roman" w:cs="Times New Roman"/>
          <w:b/>
        </w:rPr>
        <w:t xml:space="preserve">: Reading </w:t>
      </w:r>
      <w:proofErr w:type="gramStart"/>
      <w:r w:rsidR="00DD5C71">
        <w:rPr>
          <w:rFonts w:ascii="Times New Roman" w:eastAsia="Times New Roman" w:hAnsi="Times New Roman" w:cs="Times New Roman"/>
          <w:b/>
        </w:rPr>
        <w:t>In</w:t>
      </w:r>
      <w:proofErr w:type="gramEnd"/>
      <w:r w:rsidR="00DD5C71">
        <w:rPr>
          <w:rFonts w:ascii="Times New Roman" w:eastAsia="Times New Roman" w:hAnsi="Times New Roman" w:cs="Times New Roman"/>
          <w:b/>
        </w:rPr>
        <w:t xml:space="preserve"> and </w:t>
      </w:r>
      <w:r w:rsidR="00E23C86">
        <w:rPr>
          <w:rFonts w:ascii="Times New Roman" w:eastAsia="Times New Roman" w:hAnsi="Times New Roman" w:cs="Times New Roman"/>
          <w:b/>
        </w:rPr>
        <w:t xml:space="preserve">Cleaning </w:t>
      </w:r>
      <w:r w:rsidR="00DD5C71">
        <w:rPr>
          <w:rFonts w:ascii="Times New Roman" w:eastAsia="Times New Roman" w:hAnsi="Times New Roman" w:cs="Times New Roman"/>
          <w:b/>
        </w:rPr>
        <w:t>Data</w:t>
      </w:r>
      <w:r w:rsidR="00F87B07">
        <w:rPr>
          <w:rFonts w:ascii="Times New Roman" w:eastAsia="Times New Roman" w:hAnsi="Times New Roman" w:cs="Times New Roman"/>
          <w:b/>
        </w:rPr>
        <w:t xml:space="preserve"> (3</w:t>
      </w:r>
      <w:r w:rsidRPr="00F720DB">
        <w:rPr>
          <w:rFonts w:ascii="Times New Roman" w:eastAsia="Times New Roman" w:hAnsi="Times New Roman" w:cs="Times New Roman"/>
          <w:b/>
        </w:rPr>
        <w:t>0 minutes)</w:t>
      </w:r>
    </w:p>
    <w:p w14:paraId="2101649F" w14:textId="538259A2" w:rsidR="005F6B35" w:rsidRDefault="00F87B07" w:rsidP="00F87B07">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After an initial setup</w:t>
      </w:r>
      <w:r w:rsidR="00A04F80">
        <w:rPr>
          <w:rFonts w:ascii="Times New Roman" w:eastAsia="Times New Roman" w:hAnsi="Times New Roman" w:cs="Times New Roman"/>
        </w:rPr>
        <w:t xml:space="preserve">, we will </w:t>
      </w:r>
      <w:del w:id="50" w:author="Steven Nydick" w:date="2018-09-10T20:58:00Z">
        <w:r w:rsidR="00A04F80" w:rsidDel="00207C4E">
          <w:rPr>
            <w:rFonts w:ascii="Times New Roman" w:eastAsia="Times New Roman" w:hAnsi="Times New Roman" w:cs="Times New Roman"/>
          </w:rPr>
          <w:delText>bring in</w:delText>
        </w:r>
      </w:del>
      <w:ins w:id="51" w:author="Steven Nydick" w:date="2018-09-10T20:58:00Z">
        <w:r w:rsidR="00207C4E">
          <w:rPr>
            <w:rFonts w:ascii="Times New Roman" w:eastAsia="Times New Roman" w:hAnsi="Times New Roman" w:cs="Times New Roman"/>
          </w:rPr>
          <w:t>demonst</w:t>
        </w:r>
      </w:ins>
      <w:ins w:id="52" w:author="Steven Nydick" w:date="2018-09-10T20:59:00Z">
        <w:r w:rsidR="00207C4E">
          <w:rPr>
            <w:rFonts w:ascii="Times New Roman" w:eastAsia="Times New Roman" w:hAnsi="Times New Roman" w:cs="Times New Roman"/>
          </w:rPr>
          <w:t>rate how to import</w:t>
        </w:r>
      </w:ins>
      <w:r w:rsidR="00A04F80">
        <w:rPr>
          <w:rFonts w:ascii="Times New Roman" w:eastAsia="Times New Roman" w:hAnsi="Times New Roman" w:cs="Times New Roman"/>
        </w:rPr>
        <w:t xml:space="preserve"> data</w:t>
      </w:r>
      <w:ins w:id="53" w:author="Steven Nydick" w:date="2018-09-10T20:59:00Z">
        <w:r w:rsidR="00207C4E">
          <w:rPr>
            <w:rFonts w:ascii="Times New Roman" w:eastAsia="Times New Roman" w:hAnsi="Times New Roman" w:cs="Times New Roman"/>
          </w:rPr>
          <w:t xml:space="preserve"> into R</w:t>
        </w:r>
      </w:ins>
      <w:r w:rsidR="00A04F80">
        <w:rPr>
          <w:rFonts w:ascii="Times New Roman" w:eastAsia="Times New Roman" w:hAnsi="Times New Roman" w:cs="Times New Roman"/>
        </w:rPr>
        <w:t xml:space="preserve"> from flat</w:t>
      </w:r>
      <w:ins w:id="54" w:author="Steven Nydick" w:date="2018-09-10T20:58:00Z">
        <w:r w:rsidR="00207C4E">
          <w:rPr>
            <w:rFonts w:ascii="Times New Roman" w:eastAsia="Times New Roman" w:hAnsi="Times New Roman" w:cs="Times New Roman"/>
          </w:rPr>
          <w:t xml:space="preserve"> </w:t>
        </w:r>
      </w:ins>
      <w:r w:rsidR="00A04F80">
        <w:rPr>
          <w:rFonts w:ascii="Times New Roman" w:eastAsia="Times New Roman" w:hAnsi="Times New Roman" w:cs="Times New Roman"/>
        </w:rPr>
        <w:t xml:space="preserve">files, </w:t>
      </w:r>
      <w:ins w:id="55" w:author="Steven Nydick" w:date="2018-09-10T20:59:00Z">
        <w:r w:rsidR="00207C4E">
          <w:rPr>
            <w:rFonts w:ascii="Times New Roman" w:eastAsia="Times New Roman" w:hAnsi="Times New Roman" w:cs="Times New Roman"/>
          </w:rPr>
          <w:t>E</w:t>
        </w:r>
      </w:ins>
      <w:del w:id="56" w:author="Steven Nydick" w:date="2018-09-10T20:59:00Z">
        <w:r w:rsidDel="00207C4E">
          <w:rPr>
            <w:rFonts w:ascii="Times New Roman" w:eastAsia="Times New Roman" w:hAnsi="Times New Roman" w:cs="Times New Roman"/>
          </w:rPr>
          <w:delText>e</w:delText>
        </w:r>
      </w:del>
      <w:r>
        <w:rPr>
          <w:rFonts w:ascii="Times New Roman" w:eastAsia="Times New Roman" w:hAnsi="Times New Roman" w:cs="Times New Roman"/>
        </w:rPr>
        <w:t xml:space="preserve">xcel spreadsheets, </w:t>
      </w:r>
      <w:commentRangeStart w:id="57"/>
      <w:r>
        <w:rPr>
          <w:rFonts w:ascii="Times New Roman" w:eastAsia="Times New Roman" w:hAnsi="Times New Roman" w:cs="Times New Roman"/>
        </w:rPr>
        <w:t xml:space="preserve">and remote SQL </w:t>
      </w:r>
      <w:commentRangeEnd w:id="57"/>
      <w:r w:rsidR="00207C4E">
        <w:rPr>
          <w:rStyle w:val="CommentReference"/>
        </w:rPr>
        <w:commentReference w:id="57"/>
      </w:r>
      <w:r>
        <w:rPr>
          <w:rFonts w:ascii="Times New Roman" w:eastAsia="Times New Roman" w:hAnsi="Times New Roman" w:cs="Times New Roman"/>
        </w:rPr>
        <w:t xml:space="preserve">databases. Once data have been read into R, we will outline common issues with data entry and formatting as well as the simple (and sometimes esoteric) </w:t>
      </w:r>
      <w:commentRangeStart w:id="58"/>
      <w:r>
        <w:rPr>
          <w:rFonts w:ascii="Times New Roman" w:eastAsia="Times New Roman" w:hAnsi="Times New Roman" w:cs="Times New Roman"/>
        </w:rPr>
        <w:t>ways to remedy them in R</w:t>
      </w:r>
      <w:commentRangeEnd w:id="58"/>
      <w:r w:rsidR="00F6420C">
        <w:rPr>
          <w:rStyle w:val="CommentReference"/>
        </w:rPr>
        <w:commentReference w:id="58"/>
      </w:r>
      <w:r>
        <w:rPr>
          <w:rFonts w:ascii="Times New Roman" w:eastAsia="Times New Roman" w:hAnsi="Times New Roman" w:cs="Times New Roman"/>
        </w:rPr>
        <w:t xml:space="preserve">. From there we will introduce </w:t>
      </w:r>
      <w:commentRangeStart w:id="59"/>
      <w:r>
        <w:rPr>
          <w:rFonts w:ascii="Times New Roman" w:eastAsia="Times New Roman" w:hAnsi="Times New Roman" w:cs="Times New Roman"/>
        </w:rPr>
        <w:t>piping (a useful functional coding practice)</w:t>
      </w:r>
      <w:del w:id="60" w:author="Steven Nydick" w:date="2018-09-10T21:02:00Z">
        <w:r w:rsidDel="00886ECE">
          <w:rPr>
            <w:rFonts w:ascii="Times New Roman" w:eastAsia="Times New Roman" w:hAnsi="Times New Roman" w:cs="Times New Roman"/>
          </w:rPr>
          <w:delText>,</w:delText>
        </w:r>
      </w:del>
      <w:r>
        <w:rPr>
          <w:rFonts w:ascii="Times New Roman" w:eastAsia="Times New Roman" w:hAnsi="Times New Roman" w:cs="Times New Roman"/>
        </w:rPr>
        <w:t xml:space="preserve"> </w:t>
      </w:r>
      <w:commentRangeEnd w:id="59"/>
      <w:r w:rsidR="00886ECE">
        <w:rPr>
          <w:rStyle w:val="CommentReference"/>
        </w:rPr>
        <w:commentReference w:id="59"/>
      </w:r>
      <w:ins w:id="61" w:author="Steven Nydick" w:date="2018-09-10T21:02:00Z">
        <w:r w:rsidR="00886ECE">
          <w:rPr>
            <w:rFonts w:ascii="Times New Roman" w:eastAsia="Times New Roman" w:hAnsi="Times New Roman" w:cs="Times New Roman"/>
          </w:rPr>
          <w:t xml:space="preserve"> to </w:t>
        </w:r>
      </w:ins>
      <w:ins w:id="62" w:author="Steven Nydick" w:date="2018-09-10T21:03:00Z">
        <w:r w:rsidR="004107BD">
          <w:rPr>
            <w:rFonts w:ascii="Times New Roman" w:eastAsia="Times New Roman" w:hAnsi="Times New Roman" w:cs="Times New Roman"/>
          </w:rPr>
          <w:t xml:space="preserve">quickly and expressively </w:t>
        </w:r>
        <w:r w:rsidR="00E26EEB">
          <w:rPr>
            <w:rFonts w:ascii="Times New Roman" w:eastAsia="Times New Roman" w:hAnsi="Times New Roman" w:cs="Times New Roman"/>
          </w:rPr>
          <w:t>apply the extremely popula</w:t>
        </w:r>
      </w:ins>
      <w:ins w:id="63" w:author="Steven Nydick" w:date="2018-09-10T21:04:00Z">
        <w:r w:rsidR="00E26EEB">
          <w:rPr>
            <w:rFonts w:ascii="Times New Roman" w:eastAsia="Times New Roman" w:hAnsi="Times New Roman" w:cs="Times New Roman"/>
          </w:rPr>
          <w:t xml:space="preserve">r </w:t>
        </w:r>
        <w:proofErr w:type="spellStart"/>
        <w:r w:rsidR="00E26EEB">
          <w:rPr>
            <w:rFonts w:ascii="Times New Roman" w:eastAsia="Times New Roman" w:hAnsi="Times New Roman" w:cs="Times New Roman"/>
          </w:rPr>
          <w:t>dplyr</w:t>
        </w:r>
        <w:proofErr w:type="spellEnd"/>
        <w:r w:rsidR="00E26EEB">
          <w:rPr>
            <w:rFonts w:ascii="Times New Roman" w:eastAsia="Times New Roman" w:hAnsi="Times New Roman" w:cs="Times New Roman"/>
          </w:rPr>
          <w:t xml:space="preserve"> (Wickham, …) package to </w:t>
        </w:r>
      </w:ins>
      <w:del w:id="64" w:author="Steven Nydick" w:date="2018-09-10T21:04:00Z">
        <w:r w:rsidDel="00E26EEB">
          <w:rPr>
            <w:rFonts w:ascii="Times New Roman" w:eastAsia="Times New Roman" w:hAnsi="Times New Roman" w:cs="Times New Roman"/>
          </w:rPr>
          <w:delText xml:space="preserve">as well as the simpler ways of </w:delText>
        </w:r>
      </w:del>
      <w:r>
        <w:rPr>
          <w:rFonts w:ascii="Times New Roman" w:eastAsia="Times New Roman" w:hAnsi="Times New Roman" w:cs="Times New Roman"/>
        </w:rPr>
        <w:t>filtering rows</w:t>
      </w:r>
      <w:ins w:id="65" w:author="Steven Nydick" w:date="2018-09-10T21:04:00Z">
        <w:r w:rsidR="00E26EEB">
          <w:rPr>
            <w:rFonts w:ascii="Times New Roman" w:eastAsia="Times New Roman" w:hAnsi="Times New Roman" w:cs="Times New Roman"/>
          </w:rPr>
          <w:t xml:space="preserve"> of the data</w:t>
        </w:r>
      </w:ins>
      <w:r>
        <w:rPr>
          <w:rFonts w:ascii="Times New Roman" w:eastAsia="Times New Roman" w:hAnsi="Times New Roman" w:cs="Times New Roman"/>
        </w:rPr>
        <w:t>, selecting columns, renaming</w:t>
      </w:r>
      <w:ins w:id="66" w:author="Steven Nydick" w:date="2018-09-10T21:04:00Z">
        <w:r w:rsidR="004D7447">
          <w:rPr>
            <w:rFonts w:ascii="Times New Roman" w:eastAsia="Times New Roman" w:hAnsi="Times New Roman" w:cs="Times New Roman"/>
          </w:rPr>
          <w:t xml:space="preserve"> </w:t>
        </w:r>
      </w:ins>
      <w:ins w:id="67" w:author="Steven Nydick" w:date="2018-09-10T21:05:00Z">
        <w:r w:rsidR="004D7447">
          <w:rPr>
            <w:rFonts w:ascii="Times New Roman" w:eastAsia="Times New Roman" w:hAnsi="Times New Roman" w:cs="Times New Roman"/>
          </w:rPr>
          <w:t>variables</w:t>
        </w:r>
      </w:ins>
      <w:r>
        <w:rPr>
          <w:rFonts w:ascii="Times New Roman" w:eastAsia="Times New Roman" w:hAnsi="Times New Roman" w:cs="Times New Roman"/>
        </w:rPr>
        <w:t>, and creating variables</w:t>
      </w:r>
      <w:ins w:id="68" w:author="Steven Nydick" w:date="2018-09-10T21:05:00Z">
        <w:r w:rsidR="004D7447">
          <w:rPr>
            <w:rFonts w:ascii="Times New Roman" w:eastAsia="Times New Roman" w:hAnsi="Times New Roman" w:cs="Times New Roman"/>
          </w:rPr>
          <w:t xml:space="preserve"> from </w:t>
        </w:r>
        <w:r w:rsidR="00776238">
          <w:rPr>
            <w:rFonts w:ascii="Times New Roman" w:eastAsia="Times New Roman" w:hAnsi="Times New Roman" w:cs="Times New Roman"/>
          </w:rPr>
          <w:t xml:space="preserve">preexisting variables (such as standardization or </w:t>
        </w:r>
        <w:proofErr w:type="spellStart"/>
        <w:r w:rsidR="00776238">
          <w:rPr>
            <w:rFonts w:ascii="Times New Roman" w:eastAsia="Times New Roman" w:hAnsi="Times New Roman" w:cs="Times New Roman"/>
          </w:rPr>
          <w:t>sten</w:t>
        </w:r>
        <w:proofErr w:type="spellEnd"/>
        <w:r w:rsidR="00776238">
          <w:rPr>
            <w:rFonts w:ascii="Times New Roman" w:eastAsia="Times New Roman" w:hAnsi="Times New Roman" w:cs="Times New Roman"/>
          </w:rPr>
          <w:t xml:space="preserve"> scoring)</w:t>
        </w:r>
      </w:ins>
      <w:del w:id="69" w:author="Steven Nydick" w:date="2018-09-10T21:05:00Z">
        <w:r w:rsidDel="004D7447">
          <w:rPr>
            <w:rFonts w:ascii="Times New Roman" w:eastAsia="Times New Roman" w:hAnsi="Times New Roman" w:cs="Times New Roman"/>
          </w:rPr>
          <w:delText xml:space="preserve"> from within the extremely popular dplyr package</w:delText>
        </w:r>
      </w:del>
      <w:r>
        <w:rPr>
          <w:rFonts w:ascii="Times New Roman" w:eastAsia="Times New Roman" w:hAnsi="Times New Roman" w:cs="Times New Roman"/>
        </w:rPr>
        <w:t xml:space="preserve">. </w:t>
      </w:r>
    </w:p>
    <w:p w14:paraId="64399F64" w14:textId="77777777" w:rsidR="00F87B07" w:rsidRPr="00F720DB" w:rsidRDefault="00F87B07" w:rsidP="00E23C86">
      <w:pPr>
        <w:spacing w:after="120" w:line="480" w:lineRule="auto"/>
        <w:rPr>
          <w:rFonts w:ascii="Times New Roman" w:eastAsia="Times New Roman" w:hAnsi="Times New Roman" w:cs="Times New Roman"/>
        </w:rPr>
      </w:pPr>
    </w:p>
    <w:p w14:paraId="30096838" w14:textId="48F8C449"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#2: </w:t>
      </w:r>
      <w:r w:rsidR="00E23C86">
        <w:rPr>
          <w:rFonts w:ascii="Times New Roman" w:eastAsia="Times New Roman" w:hAnsi="Times New Roman" w:cs="Times New Roman"/>
          <w:b/>
        </w:rPr>
        <w:t>Data Manipulation (20</w:t>
      </w:r>
      <w:r w:rsidRPr="00F720DB">
        <w:rPr>
          <w:rFonts w:ascii="Times New Roman" w:eastAsia="Times New Roman" w:hAnsi="Times New Roman" w:cs="Times New Roman"/>
          <w:b/>
        </w:rPr>
        <w:t xml:space="preserve"> minutes)</w:t>
      </w:r>
    </w:p>
    <w:p w14:paraId="0178FEA3" w14:textId="63FA6FF1" w:rsidR="00262286" w:rsidRPr="00F87B07" w:rsidRDefault="00F87B07" w:rsidP="00F87B07">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Once </w:t>
      </w:r>
      <w:del w:id="70" w:author="Steven Nydick" w:date="2018-09-10T21:06:00Z">
        <w:r w:rsidDel="00142C09">
          <w:rPr>
            <w:rFonts w:ascii="Times New Roman" w:eastAsia="Times New Roman" w:hAnsi="Times New Roman" w:cs="Times New Roman"/>
          </w:rPr>
          <w:delText xml:space="preserve">our </w:delText>
        </w:r>
      </w:del>
      <w:r>
        <w:rPr>
          <w:rFonts w:ascii="Times New Roman" w:eastAsia="Times New Roman" w:hAnsi="Times New Roman" w:cs="Times New Roman"/>
        </w:rPr>
        <w:t>foundational skills have been established, we will move onto the more advanced topics of reshaping data</w:t>
      </w:r>
      <w:ins w:id="71" w:author="Steven Nydick" w:date="2018-09-10T21:06:00Z">
        <w:r w:rsidR="00142C09">
          <w:rPr>
            <w:rFonts w:ascii="Times New Roman" w:eastAsia="Times New Roman" w:hAnsi="Times New Roman" w:cs="Times New Roman"/>
          </w:rPr>
          <w:t xml:space="preserve"> </w:t>
        </w:r>
      </w:ins>
      <w:r>
        <w:rPr>
          <w:rFonts w:ascii="Times New Roman" w:eastAsia="Times New Roman" w:hAnsi="Times New Roman" w:cs="Times New Roman"/>
        </w:rPr>
        <w:t xml:space="preserve">frames and joining different datasets by common </w:t>
      </w:r>
      <w:ins w:id="72" w:author="Steven Nydick" w:date="2018-09-10T21:06:00Z">
        <w:r w:rsidR="00797096">
          <w:rPr>
            <w:rFonts w:ascii="Times New Roman" w:eastAsia="Times New Roman" w:hAnsi="Times New Roman" w:cs="Times New Roman"/>
          </w:rPr>
          <w:t>variables</w:t>
        </w:r>
      </w:ins>
      <w:del w:id="73" w:author="Steven Nydick" w:date="2018-09-10T21:06:00Z">
        <w:r w:rsidDel="00797096">
          <w:rPr>
            <w:rFonts w:ascii="Times New Roman" w:eastAsia="Times New Roman" w:hAnsi="Times New Roman" w:cs="Times New Roman"/>
          </w:rPr>
          <w:delText>attribute</w:delText>
        </w:r>
      </w:del>
      <w:r>
        <w:rPr>
          <w:rFonts w:ascii="Times New Roman" w:eastAsia="Times New Roman" w:hAnsi="Times New Roman" w:cs="Times New Roman"/>
        </w:rPr>
        <w:t xml:space="preserve">. In particular we will focus on the differences between long and wide data as well as the key differences between the most common join </w:t>
      </w:r>
      <w:commentRangeStart w:id="74"/>
      <w:r>
        <w:rPr>
          <w:rFonts w:ascii="Times New Roman" w:eastAsia="Times New Roman" w:hAnsi="Times New Roman" w:cs="Times New Roman"/>
        </w:rPr>
        <w:t>operations</w:t>
      </w:r>
      <w:commentRangeEnd w:id="74"/>
      <w:r w:rsidR="00797096">
        <w:rPr>
          <w:rStyle w:val="CommentReference"/>
        </w:rPr>
        <w:commentReference w:id="74"/>
      </w:r>
      <w:r>
        <w:rPr>
          <w:rFonts w:ascii="Times New Roman" w:eastAsia="Times New Roman" w:hAnsi="Times New Roman" w:cs="Times New Roman"/>
        </w:rPr>
        <w:t>.</w:t>
      </w:r>
      <w:r w:rsidRPr="00F87B07">
        <w:rPr>
          <w:rFonts w:ascii="Times New Roman" w:eastAsia="Times New Roman" w:hAnsi="Times New Roman" w:cs="Times New Roman"/>
        </w:rPr>
        <w:t xml:space="preserve"> By the end of this section, </w:t>
      </w:r>
      <w:r>
        <w:rPr>
          <w:rFonts w:ascii="Times New Roman" w:eastAsia="Times New Roman" w:hAnsi="Times New Roman" w:cs="Times New Roman"/>
        </w:rPr>
        <w:t>participants will have been exposed to the core skills required for data wrangling.</w:t>
      </w:r>
      <w:del w:id="75" w:author="Steven Nydick" w:date="2018-09-10T21:07:00Z">
        <w:r w:rsidDel="00797096">
          <w:rPr>
            <w:rFonts w:ascii="Times New Roman" w:eastAsia="Times New Roman" w:hAnsi="Times New Roman" w:cs="Times New Roman"/>
          </w:rPr>
          <w:delText xml:space="preserve"> </w:delText>
        </w:r>
      </w:del>
    </w:p>
    <w:p w14:paraId="6F6FF806" w14:textId="0BF4FDD2"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#3: </w:t>
      </w:r>
      <w:r w:rsidR="00E23C86">
        <w:rPr>
          <w:rFonts w:ascii="Times New Roman" w:eastAsia="Times New Roman" w:hAnsi="Times New Roman" w:cs="Times New Roman"/>
          <w:b/>
        </w:rPr>
        <w:t>Getting insights (2</w:t>
      </w:r>
      <w:r w:rsidRPr="00F720DB">
        <w:rPr>
          <w:rFonts w:ascii="Times New Roman" w:eastAsia="Times New Roman" w:hAnsi="Times New Roman" w:cs="Times New Roman"/>
          <w:b/>
        </w:rPr>
        <w:t>0 minutes)</w:t>
      </w:r>
    </w:p>
    <w:p w14:paraId="514F2FD3" w14:textId="21AC4973" w:rsidR="006422F8" w:rsidRPr="006422F8" w:rsidRDefault="00677573" w:rsidP="00677573">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will show participants how to quickly and effectively gain insights from their data by </w:t>
      </w:r>
      <w:ins w:id="76" w:author="Steven Nydick" w:date="2018-09-10T21:08:00Z">
        <w:r w:rsidR="00340F36">
          <w:rPr>
            <w:rFonts w:ascii="Times New Roman" w:eastAsia="Times New Roman" w:hAnsi="Times New Roman" w:cs="Times New Roman"/>
          </w:rPr>
          <w:t xml:space="preserve">grouping cleaned data </w:t>
        </w:r>
        <w:r w:rsidR="000169BE">
          <w:rPr>
            <w:rFonts w:ascii="Times New Roman" w:eastAsia="Times New Roman" w:hAnsi="Times New Roman" w:cs="Times New Roman"/>
          </w:rPr>
          <w:t>on cate</w:t>
        </w:r>
      </w:ins>
      <w:ins w:id="77" w:author="Steven Nydick" w:date="2018-09-10T21:09:00Z">
        <w:r w:rsidR="000169BE">
          <w:rPr>
            <w:rFonts w:ascii="Times New Roman" w:eastAsia="Times New Roman" w:hAnsi="Times New Roman" w:cs="Times New Roman"/>
          </w:rPr>
          <w:t xml:space="preserve">gorical variables, like SES or country, and summarizing </w:t>
        </w:r>
        <w:r w:rsidR="009F5E38">
          <w:rPr>
            <w:rFonts w:ascii="Times New Roman" w:eastAsia="Times New Roman" w:hAnsi="Times New Roman" w:cs="Times New Roman"/>
          </w:rPr>
          <w:t xml:space="preserve">measured variables, such as test scores or simple tabulations, within each of the groups. </w:t>
        </w:r>
      </w:ins>
      <w:ins w:id="78" w:author="Steven Nydick" w:date="2018-09-10T21:10:00Z">
        <w:r w:rsidR="009F5E38">
          <w:rPr>
            <w:rFonts w:ascii="Times New Roman" w:eastAsia="Times New Roman" w:hAnsi="Times New Roman" w:cs="Times New Roman"/>
          </w:rPr>
          <w:t xml:space="preserve">By grouping on required variables, summarizing within groups, and reshaping data into various </w:t>
        </w:r>
        <w:r w:rsidR="00AF6F9F">
          <w:rPr>
            <w:rFonts w:ascii="Times New Roman" w:eastAsia="Times New Roman" w:hAnsi="Times New Roman" w:cs="Times New Roman"/>
          </w:rPr>
          <w:t>formats, one can easily construct complex, fine</w:t>
        </w:r>
      </w:ins>
      <w:del w:id="79" w:author="Steven Nydick" w:date="2018-09-10T21:10:00Z">
        <w:r w:rsidDel="00AF6F9F">
          <w:rPr>
            <w:rFonts w:ascii="Times New Roman" w:eastAsia="Times New Roman" w:hAnsi="Times New Roman" w:cs="Times New Roman"/>
          </w:rPr>
          <w:delText>combining the previously covered skills with grouping and summarizing operations allowing for the rapid creation of complex, fine</w:delText>
        </w:r>
      </w:del>
      <w:r>
        <w:rPr>
          <w:rFonts w:ascii="Times New Roman" w:eastAsia="Times New Roman" w:hAnsi="Times New Roman" w:cs="Times New Roman"/>
        </w:rPr>
        <w:t xml:space="preserve"> grained summary tables. Additionally, we will show participants how to pipe their summarized data into </w:t>
      </w:r>
      <w:commentRangeStart w:id="80"/>
      <w:r>
        <w:rPr>
          <w:rFonts w:ascii="Times New Roman" w:eastAsia="Times New Roman" w:hAnsi="Times New Roman" w:cs="Times New Roman"/>
        </w:rPr>
        <w:t>ggplot2</w:t>
      </w:r>
      <w:commentRangeEnd w:id="80"/>
      <w:r w:rsidR="00AF6F9F">
        <w:rPr>
          <w:rStyle w:val="CommentReference"/>
        </w:rPr>
        <w:commentReference w:id="80"/>
      </w:r>
      <w:r>
        <w:rPr>
          <w:rFonts w:ascii="Times New Roman" w:eastAsia="Times New Roman" w:hAnsi="Times New Roman" w:cs="Times New Roman"/>
        </w:rPr>
        <w:t xml:space="preserve">, a package that while having a reputation for being difficult, becomes significantly easier when data are formatted a specific way. </w:t>
      </w:r>
      <w:r>
        <w:rPr>
          <w:rFonts w:ascii="Times New Roman" w:eastAsia="Times New Roman" w:hAnsi="Times New Roman" w:cs="Times New Roman"/>
        </w:rPr>
        <w:br/>
      </w:r>
    </w:p>
    <w:p w14:paraId="52602F20" w14:textId="74BEB54E"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ins w:id="81" w:author="Ben Wiseman" w:date="2018-09-07T08:08:00Z">
        <w:r w:rsidR="00CB7F7E">
          <w:rPr>
            <w:rFonts w:ascii="Times New Roman" w:eastAsia="Times New Roman" w:hAnsi="Times New Roman" w:cs="Times New Roman"/>
            <w:b/>
          </w:rPr>
          <w:t>-</w:t>
        </w:r>
      </w:ins>
      <w:r w:rsidR="00992522">
        <w:rPr>
          <w:rFonts w:ascii="Times New Roman" w:eastAsia="Times New Roman" w:hAnsi="Times New Roman" w:cs="Times New Roman"/>
          <w:b/>
        </w:rPr>
        <w:t>up (</w:t>
      </w:r>
      <w:r w:rsidRPr="00F720DB">
        <w:rPr>
          <w:rFonts w:ascii="Times New Roman" w:eastAsia="Times New Roman" w:hAnsi="Times New Roman" w:cs="Times New Roman"/>
          <w:b/>
        </w:rPr>
        <w:t>10 minutes)</w:t>
      </w:r>
    </w:p>
    <w:p w14:paraId="7AEF664F" w14:textId="3E9BCF00" w:rsidR="00AE01A7" w:rsidRDefault="00AE01A7" w:rsidP="00677573">
      <w:pPr>
        <w:spacing w:after="120" w:line="480" w:lineRule="auto"/>
        <w:ind w:firstLine="720"/>
      </w:pPr>
      <w:del w:id="82" w:author="Steven Nydick" w:date="2018-09-10T21:07:00Z">
        <w:r w:rsidDel="00797096">
          <w:rPr>
            <w:rFonts w:ascii="Times New Roman" w:eastAsia="Times New Roman" w:hAnsi="Times New Roman" w:cs="Times New Roman"/>
          </w:rPr>
          <w:tab/>
        </w:r>
      </w:del>
      <w:r w:rsidR="00992522">
        <w:rPr>
          <w:rFonts w:ascii="Times New Roman" w:eastAsia="Times New Roman" w:hAnsi="Times New Roman" w:cs="Times New Roman"/>
        </w:rPr>
        <w:t xml:space="preserve">The presenter will try to leave a </w:t>
      </w:r>
      <w:proofErr w:type="gramStart"/>
      <w:r w:rsidR="00992522">
        <w:rPr>
          <w:rFonts w:ascii="Times New Roman" w:eastAsia="Times New Roman" w:hAnsi="Times New Roman" w:cs="Times New Roman"/>
        </w:rPr>
        <w:t>10 minute</w:t>
      </w:r>
      <w:proofErr w:type="gramEnd"/>
      <w:r w:rsidR="00992522">
        <w:rPr>
          <w:rFonts w:ascii="Times New Roman" w:eastAsia="Times New Roman" w:hAnsi="Times New Roman" w:cs="Times New Roman"/>
        </w:rPr>
        <w:t xml:space="preserve"> buffer at the end of the session. This </w:t>
      </w:r>
      <w:proofErr w:type="gramStart"/>
      <w:r w:rsidR="00992522">
        <w:rPr>
          <w:rFonts w:ascii="Times New Roman" w:eastAsia="Times New Roman" w:hAnsi="Times New Roman" w:cs="Times New Roman"/>
        </w:rPr>
        <w:t>10 minute</w:t>
      </w:r>
      <w:proofErr w:type="gramEnd"/>
      <w:r w:rsidR="00992522">
        <w:rPr>
          <w:rFonts w:ascii="Times New Roman" w:eastAsia="Times New Roman" w:hAnsi="Times New Roman" w:cs="Times New Roman"/>
        </w:rPr>
        <w:t xml:space="preserve"> buffer will be used to answer audience questions and help with technical problems. The presenters will point participants to sections in the syntax script that could serve as good starting points for further self-study.</w:t>
      </w:r>
      <w:r w:rsidR="00677573">
        <w:rPr>
          <w:rFonts w:ascii="Times New Roman" w:eastAsia="Times New Roman" w:hAnsi="Times New Roman" w:cs="Times New Roman"/>
        </w:rPr>
        <w:t xml:space="preserve"> By the end of this section, users should be more </w:t>
      </w:r>
      <w:ins w:id="83" w:author="Steven Nydick" w:date="2018-09-10T21:11:00Z">
        <w:r w:rsidR="007A7AE4">
          <w:rPr>
            <w:rFonts w:ascii="Times New Roman" w:eastAsia="Times New Roman" w:hAnsi="Times New Roman" w:cs="Times New Roman"/>
          </w:rPr>
          <w:t xml:space="preserve">confident </w:t>
        </w:r>
      </w:ins>
      <w:del w:id="84" w:author="Steven Nydick" w:date="2018-09-10T21:12:00Z">
        <w:r w:rsidR="00677573" w:rsidDel="007A7AE4">
          <w:rPr>
            <w:rFonts w:ascii="Times New Roman" w:eastAsia="Times New Roman" w:hAnsi="Times New Roman" w:cs="Times New Roman"/>
          </w:rPr>
          <w:delText>efficient throughout the process of</w:delText>
        </w:r>
      </w:del>
      <w:ins w:id="85" w:author="Steven Nydick" w:date="2018-09-10T21:12:00Z">
        <w:r w:rsidR="007A7AE4">
          <w:rPr>
            <w:rFonts w:ascii="Times New Roman" w:eastAsia="Times New Roman" w:hAnsi="Times New Roman" w:cs="Times New Roman"/>
          </w:rPr>
          <w:t>when</w:t>
        </w:r>
      </w:ins>
      <w:r w:rsidR="00677573">
        <w:rPr>
          <w:rFonts w:ascii="Times New Roman" w:eastAsia="Times New Roman" w:hAnsi="Times New Roman" w:cs="Times New Roman"/>
        </w:rPr>
        <w:t xml:space="preserve"> </w:t>
      </w:r>
      <w:del w:id="86" w:author="Steven Nydick" w:date="2018-09-10T21:12:00Z">
        <w:r w:rsidR="00677573" w:rsidDel="0020798E">
          <w:rPr>
            <w:rFonts w:ascii="Times New Roman" w:eastAsia="Times New Roman" w:hAnsi="Times New Roman" w:cs="Times New Roman"/>
          </w:rPr>
          <w:delText>reading in</w:delText>
        </w:r>
      </w:del>
      <w:ins w:id="87" w:author="Steven Nydick" w:date="2018-09-10T21:12:00Z">
        <w:r w:rsidR="0020798E">
          <w:rPr>
            <w:rFonts w:ascii="Times New Roman" w:eastAsia="Times New Roman" w:hAnsi="Times New Roman" w:cs="Times New Roman"/>
          </w:rPr>
          <w:t>importing</w:t>
        </w:r>
      </w:ins>
      <w:r w:rsidR="00677573">
        <w:rPr>
          <w:rFonts w:ascii="Times New Roman" w:eastAsia="Times New Roman" w:hAnsi="Times New Roman" w:cs="Times New Roman"/>
        </w:rPr>
        <w:t xml:space="preserve"> data</w:t>
      </w:r>
      <w:ins w:id="88" w:author="Steven Nydick" w:date="2018-09-10T21:12:00Z">
        <w:r w:rsidR="0020798E">
          <w:rPr>
            <w:rFonts w:ascii="Times New Roman" w:eastAsia="Times New Roman" w:hAnsi="Times New Roman" w:cs="Times New Roman"/>
          </w:rPr>
          <w:t>, exploring data, and constructing descriptive results.</w:t>
        </w:r>
      </w:ins>
      <w:del w:id="89" w:author="Steven Nydick" w:date="2018-09-10T21:12:00Z">
        <w:r w:rsidR="00677573" w:rsidDel="0020798E">
          <w:rPr>
            <w:rFonts w:ascii="Times New Roman" w:eastAsia="Times New Roman" w:hAnsi="Times New Roman" w:cs="Times New Roman"/>
          </w:rPr>
          <w:delText xml:space="preserve"> through exploratory data analysis and descriptive statistical analysis.</w:delText>
        </w:r>
      </w:del>
      <w:ins w:id="90" w:author="Steven Nydick" w:date="2018-09-10T21:12:00Z">
        <w:r w:rsidR="0020798E">
          <w:rPr>
            <w:rFonts w:ascii="Times New Roman" w:eastAsia="Times New Roman" w:hAnsi="Times New Roman" w:cs="Times New Roman"/>
          </w:rPr>
          <w:t xml:space="preserve"> </w:t>
        </w:r>
      </w:ins>
      <w:del w:id="91" w:author="Steven Nydick" w:date="2018-09-10T21:12:00Z">
        <w:r w:rsidR="00677573" w:rsidDel="0020798E">
          <w:rPr>
            <w:rFonts w:ascii="Times New Roman" w:eastAsia="Times New Roman" w:hAnsi="Times New Roman" w:cs="Times New Roman"/>
          </w:rPr>
          <w:delText xml:space="preserve"> The transferable </w:delText>
        </w:r>
      </w:del>
      <w:ins w:id="92" w:author="Steven Nydick" w:date="2018-09-10T21:13:00Z">
        <w:r w:rsidR="0020798E">
          <w:rPr>
            <w:rFonts w:ascii="Times New Roman" w:eastAsia="Times New Roman" w:hAnsi="Times New Roman" w:cs="Times New Roman"/>
          </w:rPr>
          <w:t>S</w:t>
        </w:r>
      </w:ins>
      <w:del w:id="93" w:author="Steven Nydick" w:date="2018-09-10T21:13:00Z">
        <w:r w:rsidR="00677573" w:rsidDel="0020798E">
          <w:rPr>
            <w:rFonts w:ascii="Times New Roman" w:eastAsia="Times New Roman" w:hAnsi="Times New Roman" w:cs="Times New Roman"/>
          </w:rPr>
          <w:delText>s</w:delText>
        </w:r>
      </w:del>
      <w:r w:rsidR="00677573">
        <w:rPr>
          <w:rFonts w:ascii="Times New Roman" w:eastAsia="Times New Roman" w:hAnsi="Times New Roman" w:cs="Times New Roman"/>
        </w:rPr>
        <w:t>kills learned</w:t>
      </w:r>
      <w:del w:id="94" w:author="Steven Nydick" w:date="2018-09-10T21:13:00Z">
        <w:r w:rsidR="00677573" w:rsidDel="0020798E">
          <w:rPr>
            <w:rFonts w:ascii="Times New Roman" w:eastAsia="Times New Roman" w:hAnsi="Times New Roman" w:cs="Times New Roman"/>
          </w:rPr>
          <w:delText xml:space="preserve"> here</w:delText>
        </w:r>
      </w:del>
      <w:r w:rsidR="00677573">
        <w:rPr>
          <w:rFonts w:ascii="Times New Roman" w:eastAsia="Times New Roman" w:hAnsi="Times New Roman" w:cs="Times New Roman"/>
        </w:rPr>
        <w:t xml:space="preserve"> should </w:t>
      </w:r>
      <w:del w:id="95" w:author="Steven Nydick" w:date="2018-09-10T21:13:00Z">
        <w:r w:rsidR="00677573" w:rsidDel="004B74BF">
          <w:rPr>
            <w:rFonts w:ascii="Times New Roman" w:eastAsia="Times New Roman" w:hAnsi="Times New Roman" w:cs="Times New Roman"/>
          </w:rPr>
          <w:delText xml:space="preserve">translate </w:delText>
        </w:r>
      </w:del>
      <w:ins w:id="96" w:author="Steven Nydick" w:date="2018-09-10T21:13:00Z">
        <w:r w:rsidR="004B74BF">
          <w:rPr>
            <w:rFonts w:ascii="Times New Roman" w:eastAsia="Times New Roman" w:hAnsi="Times New Roman" w:cs="Times New Roman"/>
          </w:rPr>
          <w:t xml:space="preserve">reduce the time spent beginning R projects, result in </w:t>
        </w:r>
        <w:r w:rsidR="004B74BF">
          <w:rPr>
            <w:rFonts w:ascii="Times New Roman" w:eastAsia="Times New Roman" w:hAnsi="Times New Roman" w:cs="Times New Roman"/>
          </w:rPr>
          <w:lastRenderedPageBreak/>
          <w:t xml:space="preserve">more efficient and cleaner code, and </w:t>
        </w:r>
      </w:ins>
      <w:r w:rsidR="00677573">
        <w:rPr>
          <w:rFonts w:ascii="Times New Roman" w:eastAsia="Times New Roman" w:hAnsi="Times New Roman" w:cs="Times New Roman"/>
        </w:rPr>
        <w:t xml:space="preserve">into time savings and </w:t>
      </w:r>
      <w:del w:id="97" w:author="Steven Nydick" w:date="2018-09-10T21:14:00Z">
        <w:r w:rsidR="00677573" w:rsidDel="00550B16">
          <w:rPr>
            <w:rFonts w:ascii="Times New Roman" w:eastAsia="Times New Roman" w:hAnsi="Times New Roman" w:cs="Times New Roman"/>
          </w:rPr>
          <w:delText xml:space="preserve">reduced </w:delText>
        </w:r>
      </w:del>
      <w:ins w:id="98" w:author="Steven Nydick" w:date="2018-09-10T21:14:00Z">
        <w:r w:rsidR="00550B16">
          <w:rPr>
            <w:rFonts w:ascii="Times New Roman" w:eastAsia="Times New Roman" w:hAnsi="Times New Roman" w:cs="Times New Roman"/>
          </w:rPr>
          <w:t>lesson</w:t>
        </w:r>
        <w:r w:rsidR="00550B16">
          <w:rPr>
            <w:rFonts w:ascii="Times New Roman" w:eastAsia="Times New Roman" w:hAnsi="Times New Roman" w:cs="Times New Roman"/>
          </w:rPr>
          <w:t xml:space="preserve"> </w:t>
        </w:r>
        <w:r w:rsidR="00550B16">
          <w:rPr>
            <w:rFonts w:ascii="Times New Roman" w:eastAsia="Times New Roman" w:hAnsi="Times New Roman" w:cs="Times New Roman"/>
          </w:rPr>
          <w:t xml:space="preserve">R-induced </w:t>
        </w:r>
      </w:ins>
      <w:r w:rsidR="00677573">
        <w:rPr>
          <w:rFonts w:ascii="Times New Roman" w:eastAsia="Times New Roman" w:hAnsi="Times New Roman" w:cs="Times New Roman"/>
        </w:rPr>
        <w:t>stress</w:t>
      </w:r>
      <w:del w:id="99" w:author="Steven Nydick" w:date="2018-09-10T21:14:00Z">
        <w:r w:rsidR="00677573" w:rsidDel="00550B16">
          <w:rPr>
            <w:rFonts w:ascii="Times New Roman" w:eastAsia="Times New Roman" w:hAnsi="Times New Roman" w:cs="Times New Roman"/>
          </w:rPr>
          <w:delText xml:space="preserve"> when beginning an R project</w:delText>
        </w:r>
      </w:del>
      <w:r w:rsidR="00677573">
        <w:rPr>
          <w:rFonts w:ascii="Times New Roman" w:eastAsia="Times New Roman" w:hAnsi="Times New Roman" w:cs="Times New Roman"/>
        </w:rPr>
        <w:t xml:space="preserve">. </w:t>
      </w:r>
      <w:r w:rsidR="00677573">
        <w:br/>
      </w:r>
    </w:p>
    <w:p w14:paraId="46A74624" w14:textId="1A3AB96F" w:rsidR="00677573" w:rsidRDefault="00677573" w:rsidP="00677573">
      <w:pPr>
        <w:spacing w:after="120" w:line="480" w:lineRule="auto"/>
        <w:ind w:firstLine="720"/>
      </w:pPr>
    </w:p>
    <w:p w14:paraId="59E88F72" w14:textId="77777777" w:rsidR="00677573" w:rsidRPr="00677573" w:rsidRDefault="00677573" w:rsidP="00677573">
      <w:pPr>
        <w:spacing w:after="120" w:line="480" w:lineRule="auto"/>
        <w:ind w:firstLine="720"/>
      </w:pP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61463354" w:rsidR="00533131" w:rsidRDefault="00A04F80"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By the end of t</w:t>
      </w:r>
      <w:r w:rsidR="00533131">
        <w:rPr>
          <w:rFonts w:ascii="Times New Roman" w:eastAsia="Times New Roman" w:hAnsi="Times New Roman" w:cs="Times New Roman"/>
        </w:rPr>
        <w:t xml:space="preserve">his </w:t>
      </w:r>
      <w:r>
        <w:rPr>
          <w:rFonts w:ascii="Times New Roman" w:eastAsia="Times New Roman" w:hAnsi="Times New Roman" w:cs="Times New Roman"/>
        </w:rPr>
        <w:t>workshop, you should be able to</w:t>
      </w:r>
      <w:r w:rsidR="00533131">
        <w:rPr>
          <w:rFonts w:ascii="Times New Roman" w:eastAsia="Times New Roman" w:hAnsi="Times New Roman" w:cs="Times New Roman"/>
        </w:rPr>
        <w:t>:</w:t>
      </w:r>
    </w:p>
    <w:p w14:paraId="425A3120" w14:textId="7ECFD811" w:rsidR="00533131" w:rsidRDefault="00844EC5"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Understand </w:t>
      </w:r>
      <w:r w:rsidR="00A04F80">
        <w:rPr>
          <w:rFonts w:ascii="Times New Roman" w:eastAsia="Times New Roman" w:hAnsi="Times New Roman" w:cs="Times New Roman"/>
        </w:rPr>
        <w:t xml:space="preserve">common flat file formats and how to </w:t>
      </w:r>
      <w:del w:id="100" w:author="Steven Nydick" w:date="2018-09-10T21:14:00Z">
        <w:r w:rsidR="00A04F80" w:rsidDel="00550B16">
          <w:rPr>
            <w:rFonts w:ascii="Times New Roman" w:eastAsia="Times New Roman" w:hAnsi="Times New Roman" w:cs="Times New Roman"/>
          </w:rPr>
          <w:delText>bring them</w:delText>
        </w:r>
      </w:del>
      <w:ins w:id="101" w:author="Steven Nydick" w:date="2018-09-10T21:14:00Z">
        <w:r w:rsidR="00550B16">
          <w:rPr>
            <w:rFonts w:ascii="Times New Roman" w:eastAsia="Times New Roman" w:hAnsi="Times New Roman" w:cs="Times New Roman"/>
          </w:rPr>
          <w:t>read/import them</w:t>
        </w:r>
      </w:ins>
      <w:r w:rsidR="00A04F80">
        <w:rPr>
          <w:rFonts w:ascii="Times New Roman" w:eastAsia="Times New Roman" w:hAnsi="Times New Roman" w:cs="Times New Roman"/>
        </w:rPr>
        <w:t xml:space="preserve"> into R.</w:t>
      </w:r>
    </w:p>
    <w:p w14:paraId="26DB6B13" w14:textId="7BCA53D9"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Send basic SQL queries to a remote database.</w:t>
      </w:r>
    </w:p>
    <w:p w14:paraId="574371A2" w14:textId="06A10C2D"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Fix common data entry problems</w:t>
      </w:r>
      <w:ins w:id="102" w:author="Steven Nydick" w:date="2018-09-10T21:15:00Z">
        <w:r w:rsidR="00550B16">
          <w:rPr>
            <w:rFonts w:ascii="Times New Roman" w:eastAsia="Times New Roman" w:hAnsi="Times New Roman" w:cs="Times New Roman"/>
          </w:rPr>
          <w:t>,</w:t>
        </w:r>
      </w:ins>
      <w:r>
        <w:rPr>
          <w:rFonts w:ascii="Times New Roman" w:eastAsia="Times New Roman" w:hAnsi="Times New Roman" w:cs="Times New Roman"/>
        </w:rPr>
        <w:t xml:space="preserve"> such as non-standard missing values</w:t>
      </w:r>
    </w:p>
    <w:p w14:paraId="15B01411" w14:textId="1E259C31"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Use pipelines and efficient coding to connect your data preparation process.</w:t>
      </w:r>
    </w:p>
    <w:p w14:paraId="141D09FA" w14:textId="2FF818A0"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Perform advanced column selection and row filter</w:t>
      </w:r>
      <w:ins w:id="103" w:author="Steven Nydick" w:date="2018-09-10T21:15:00Z">
        <w:r w:rsidR="00550B16">
          <w:rPr>
            <w:rFonts w:ascii="Times New Roman" w:eastAsia="Times New Roman" w:hAnsi="Times New Roman" w:cs="Times New Roman"/>
          </w:rPr>
          <w:t>ing</w:t>
        </w:r>
      </w:ins>
      <w:del w:id="104" w:author="Steven Nydick" w:date="2018-09-10T21:15:00Z">
        <w:r w:rsidDel="00550B16">
          <w:rPr>
            <w:rFonts w:ascii="Times New Roman" w:eastAsia="Times New Roman" w:hAnsi="Times New Roman" w:cs="Times New Roman"/>
          </w:rPr>
          <w:delText>s</w:delText>
        </w:r>
      </w:del>
      <w:r>
        <w:rPr>
          <w:rFonts w:ascii="Times New Roman" w:eastAsia="Times New Roman" w:hAnsi="Times New Roman" w:cs="Times New Roman"/>
        </w:rPr>
        <w:t>.</w:t>
      </w:r>
    </w:p>
    <w:p w14:paraId="40963337" w14:textId="28425760" w:rsidR="00A04F80" w:rsidRPr="00A04F80" w:rsidRDefault="00A04F80" w:rsidP="00A04F80">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Reshape data into a </w:t>
      </w:r>
      <w:commentRangeStart w:id="105"/>
      <w:r>
        <w:rPr>
          <w:rFonts w:ascii="Times New Roman" w:eastAsia="Times New Roman" w:hAnsi="Times New Roman" w:cs="Times New Roman"/>
        </w:rPr>
        <w:t>tidy</w:t>
      </w:r>
      <w:commentRangeEnd w:id="105"/>
      <w:r w:rsidR="00550B16">
        <w:rPr>
          <w:rStyle w:val="CommentReference"/>
        </w:rPr>
        <w:commentReference w:id="105"/>
      </w:r>
      <w:r>
        <w:rPr>
          <w:rFonts w:ascii="Times New Roman" w:eastAsia="Times New Roman" w:hAnsi="Times New Roman" w:cs="Times New Roman"/>
        </w:rPr>
        <w:t xml:space="preserve"> format.</w:t>
      </w:r>
    </w:p>
    <w:p w14:paraId="4DB3EBCC" w14:textId="7621E885"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and use left, right, and inner joins to combine different datasets</w:t>
      </w:r>
      <w:ins w:id="106" w:author="Steven Nydick" w:date="2018-09-10T21:15:00Z">
        <w:r w:rsidR="00456621">
          <w:rPr>
            <w:rFonts w:ascii="Times New Roman" w:eastAsia="Times New Roman" w:hAnsi="Times New Roman" w:cs="Times New Roman"/>
          </w:rPr>
          <w:t xml:space="preserve"> on common variables</w:t>
        </w:r>
      </w:ins>
      <w:r>
        <w:rPr>
          <w:rFonts w:ascii="Times New Roman" w:eastAsia="Times New Roman" w:hAnsi="Times New Roman" w:cs="Times New Roman"/>
        </w:rPr>
        <w:t xml:space="preserve">. </w:t>
      </w:r>
    </w:p>
    <w:p w14:paraId="1773A4A6" w14:textId="4D6E91F8" w:rsidR="00A04F80" w:rsidRDefault="00A04F80"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Perform complex</w:t>
      </w:r>
      <w:ins w:id="107" w:author="Steven Nydick" w:date="2018-09-10T21:15:00Z">
        <w:r w:rsidR="00456621">
          <w:rPr>
            <w:rFonts w:ascii="Times New Roman" w:eastAsia="Times New Roman" w:hAnsi="Times New Roman" w:cs="Times New Roman"/>
          </w:rPr>
          <w:t>,</w:t>
        </w:r>
      </w:ins>
      <w:r>
        <w:rPr>
          <w:rFonts w:ascii="Times New Roman" w:eastAsia="Times New Roman" w:hAnsi="Times New Roman" w:cs="Times New Roman"/>
        </w:rPr>
        <w:t xml:space="preserve"> aggregated summaries</w:t>
      </w:r>
      <w:ins w:id="108" w:author="Steven Nydick" w:date="2018-09-10T21:15:00Z">
        <w:r w:rsidR="00456621">
          <w:rPr>
            <w:rFonts w:ascii="Times New Roman" w:eastAsia="Times New Roman" w:hAnsi="Times New Roman" w:cs="Times New Roman"/>
          </w:rPr>
          <w:t xml:space="preserve"> of key var</w:t>
        </w:r>
      </w:ins>
      <w:ins w:id="109" w:author="Steven Nydick" w:date="2018-09-10T21:16:00Z">
        <w:r w:rsidR="00456621">
          <w:rPr>
            <w:rFonts w:ascii="Times New Roman" w:eastAsia="Times New Roman" w:hAnsi="Times New Roman" w:cs="Times New Roman"/>
          </w:rPr>
          <w:t>iables within groups</w:t>
        </w:r>
      </w:ins>
      <w:bookmarkStart w:id="110" w:name="_GoBack"/>
      <w:bookmarkEnd w:id="110"/>
      <w:r>
        <w:rPr>
          <w:rFonts w:ascii="Times New Roman" w:eastAsia="Times New Roman" w:hAnsi="Times New Roman" w:cs="Times New Roman"/>
        </w:rPr>
        <w:t>.</w:t>
      </w:r>
    </w:p>
    <w:p w14:paraId="09C1148F" w14:textId="4FD014E7" w:rsidR="00A04F80" w:rsidRDefault="00A04F80" w:rsidP="00A04F80">
      <w:pPr>
        <w:pStyle w:val="ListParagraph"/>
        <w:numPr>
          <w:ilvl w:val="0"/>
          <w:numId w:val="2"/>
        </w:numPr>
        <w:spacing w:after="120" w:line="480" w:lineRule="auto"/>
        <w:rPr>
          <w:rFonts w:ascii="Times New Roman" w:eastAsia="Times New Roman" w:hAnsi="Times New Roman" w:cs="Times New Roman"/>
        </w:rPr>
      </w:pPr>
      <w:del w:id="111" w:author="Steven Nydick" w:date="2018-09-10T21:15:00Z">
        <w:r w:rsidDel="00456621">
          <w:rPr>
            <w:rFonts w:ascii="Times New Roman" w:eastAsia="Times New Roman" w:hAnsi="Times New Roman" w:cs="Times New Roman"/>
          </w:rPr>
          <w:delText xml:space="preserve"> </w:delText>
        </w:r>
      </w:del>
      <w:r>
        <w:rPr>
          <w:rFonts w:ascii="Times New Roman" w:eastAsia="Times New Roman" w:hAnsi="Times New Roman" w:cs="Times New Roman"/>
        </w:rPr>
        <w:t>Pipe data into ggplot2 in the (long) format the package expects.</w:t>
      </w:r>
    </w:p>
    <w:p w14:paraId="7EFAFE10" w14:textId="23C7BF84" w:rsidR="00AE01A7" w:rsidRPr="00A04F80" w:rsidRDefault="00A04F80" w:rsidP="00A04F80">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Write cleaner, more concise R code. </w:t>
      </w:r>
      <w:r w:rsidR="00AE01A7">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402E9330" w:rsidR="003756E2" w:rsidRDefault="003756E2" w:rsidP="00446ED5">
      <w:pPr>
        <w:spacing w:after="120" w:line="240" w:lineRule="auto"/>
        <w:rPr>
          <w:ins w:id="112" w:author="Ben Wiseman" w:date="2018-09-07T08:08:00Z"/>
        </w:rPr>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several internal R packages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proofErr w:type="gramStart"/>
      <w:r>
        <w:t>Ph.D</w:t>
      </w:r>
      <w:proofErr w:type="spellEnd"/>
      <w:proofErr w:type="gram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rPr>
          <w:ins w:id="113" w:author="Ben Wiseman" w:date="2018-09-07T08:08:00Z"/>
        </w:rPr>
      </w:pPr>
    </w:p>
    <w:p w14:paraId="617BC320" w14:textId="5D261703" w:rsidR="00CB7F7E" w:rsidRDefault="00CB7F7E" w:rsidP="00446ED5">
      <w:pPr>
        <w:spacing w:after="120" w:line="240" w:lineRule="auto"/>
        <w:rPr>
          <w:ins w:id="114" w:author="Ben Wiseman" w:date="2018-09-07T08:18:00Z"/>
        </w:rPr>
      </w:pPr>
      <w:ins w:id="115" w:author="Ben Wiseman" w:date="2018-09-07T08:08:00Z">
        <w:r>
          <w:t xml:space="preserve">Ben Wiseman is a </w:t>
        </w:r>
      </w:ins>
      <w:ins w:id="116" w:author="Ben Wiseman" w:date="2018-09-07T08:09:00Z">
        <w:r>
          <w:t xml:space="preserve">Data Science developer at the Korn Ferry Institute </w:t>
        </w:r>
      </w:ins>
      <w:ins w:id="117" w:author="Ben Wiseman" w:date="2018-09-07T08:10:00Z">
        <w:r>
          <w:t>responsible for maintaining and developing R-based automation tools</w:t>
        </w:r>
      </w:ins>
      <w:ins w:id="118" w:author="Ben Wiseman" w:date="2018-09-07T08:11:00Z">
        <w:r>
          <w:t xml:space="preserve">, models, reports, and </w:t>
        </w:r>
        <w:r w:rsidR="008C6D7F">
          <w:t xml:space="preserve">user interfaces. </w:t>
        </w:r>
      </w:ins>
      <w:ins w:id="119" w:author="Ben Wiseman" w:date="2018-09-07T08:13:00Z">
        <w:r w:rsidR="008C6D7F">
          <w:t>He has publications in entomology, ecology, and molecular evolution</w:t>
        </w:r>
      </w:ins>
      <w:ins w:id="120" w:author="Ben Wiseman" w:date="2018-09-07T08:14:00Z">
        <w:r w:rsidR="008C6D7F">
          <w:t xml:space="preserve"> and has worked with </w:t>
        </w:r>
      </w:ins>
      <w:ins w:id="121" w:author="Ben Wiseman" w:date="2018-09-07T08:19:00Z">
        <w:r w:rsidR="008C6D7F">
          <w:t xml:space="preserve">and trained </w:t>
        </w:r>
      </w:ins>
      <w:ins w:id="122" w:author="Ben Wiseman" w:date="2018-09-07T08:14:00Z">
        <w:r w:rsidR="008C6D7F">
          <w:t>numerous clients in the military, public, and private sectors</w:t>
        </w:r>
      </w:ins>
      <w:ins w:id="123" w:author="Ben Wiseman" w:date="2018-09-07T08:15:00Z">
        <w:r w:rsidR="008C6D7F">
          <w:t xml:space="preserve"> on a wide range of applications</w:t>
        </w:r>
      </w:ins>
      <w:ins w:id="124" w:author="Ben Wiseman" w:date="2018-09-07T08:14:00Z">
        <w:r w:rsidR="008C6D7F">
          <w:t xml:space="preserve">. </w:t>
        </w:r>
      </w:ins>
      <w:ins w:id="125" w:author="Ben Wiseman" w:date="2018-09-07T08:15:00Z">
        <w:r w:rsidR="008C6D7F">
          <w:t>Ben received his MSc from Lincoln University (New Zealand) in applie</w:t>
        </w:r>
      </w:ins>
      <w:ins w:id="126" w:author="Ben Wiseman" w:date="2018-09-07T08:16:00Z">
        <w:r w:rsidR="008C6D7F">
          <w:t>d</w:t>
        </w:r>
      </w:ins>
      <w:ins w:id="127" w:author="Ben Wiseman" w:date="2018-09-07T08:15:00Z">
        <w:r w:rsidR="008C6D7F">
          <w:t xml:space="preserve"> statistical modelling where he </w:t>
        </w:r>
      </w:ins>
      <w:ins w:id="128" w:author="Ben Wiseman" w:date="2018-09-07T08:16:00Z">
        <w:r w:rsidR="008C6D7F">
          <w:t xml:space="preserve">developed a user-facing geospatial AI platform for DOCs predator monitoring and control systems. </w:t>
        </w:r>
      </w:ins>
    </w:p>
    <w:p w14:paraId="45F31A01" w14:textId="1A397906" w:rsidR="008C6D7F" w:rsidRDefault="008C6D7F" w:rsidP="00446ED5">
      <w:pPr>
        <w:spacing w:after="120" w:line="240" w:lineRule="auto"/>
        <w:rPr>
          <w:ins w:id="129" w:author="Ben Wiseman" w:date="2018-09-07T08:18:00Z"/>
        </w:rPr>
      </w:pPr>
    </w:p>
    <w:p w14:paraId="29E49ACC" w14:textId="7C9D4D33" w:rsidR="008C6D7F" w:rsidRPr="003756E2" w:rsidRDefault="008C6D7F" w:rsidP="00446ED5">
      <w:pPr>
        <w:spacing w:after="120" w:line="240" w:lineRule="auto"/>
      </w:pPr>
      <w:ins w:id="130" w:author="Ben Wiseman" w:date="2018-09-07T08:18:00Z">
        <w:r>
          <w:t>[[I don’t know how much detail about non-psychology stuff is relevant]]</w:t>
        </w:r>
      </w:ins>
    </w:p>
    <w:p w14:paraId="1164F3D2" w14:textId="5F299419" w:rsidR="001B7057" w:rsidRDefault="005F6C17">
      <w:pPr>
        <w:rPr>
          <w:ins w:id="131" w:author="Ben Wiseman" w:date="2018-09-07T08:08:00Z"/>
        </w:rPr>
      </w:pPr>
      <w:r>
        <w:br w:type="page"/>
      </w:r>
    </w:p>
    <w:p w14:paraId="59237439" w14:textId="77777777" w:rsidR="00CB7F7E" w:rsidRDefault="00CB7F7E"/>
    <w:p w14:paraId="68EA84AC" w14:textId="77777777" w:rsidR="001B7057" w:rsidRDefault="001B7057"/>
    <w:p w14:paraId="2D6F716A" w14:textId="77777777" w:rsidR="001B7057" w:rsidRDefault="005F6C17">
      <w:pPr>
        <w:spacing w:after="120" w:line="480" w:lineRule="auto"/>
        <w:jc w:val="center"/>
      </w:pPr>
      <w:r>
        <w:rPr>
          <w:rFonts w:ascii="Times New Roman" w:eastAsia="Times New Roman" w:hAnsi="Times New Roman" w:cs="Times New Roman"/>
          <w:b/>
        </w:rPr>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269F593C" w14:textId="0B8DBE18" w:rsidR="003340FA" w:rsidRDefault="003340FA">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1AA5E704" w14:textId="77777777"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99C444A" w:rsidR="00282722" w:rsidRDefault="00282722" w:rsidP="00282722">
      <w:pPr>
        <w:spacing w:after="0"/>
        <w:ind w:firstLine="720"/>
      </w:pPr>
      <w:r>
        <w:t>0.5-0).</w:t>
      </w:r>
    </w:p>
    <w:p w14:paraId="5345F4B4" w14:textId="77BBA3E6"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w:t>
      </w:r>
      <w:proofErr w:type="gramStart"/>
      <w:r>
        <w:t>A hybrid simulation procedure,</w:t>
      </w:r>
      <w:proofErr w:type="gramEnd"/>
      <w:r>
        <w:t xml:space="preserv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406364BC" w14:textId="1457ED0D"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5A3E3923" w:rsidR="00985D48" w:rsidRDefault="00985D48" w:rsidP="00686156">
      <w:pPr>
        <w:spacing w:after="0"/>
        <w:rPr>
          <w:ins w:id="132" w:author="Ben Wiseman" w:date="2018-09-07T13:59:00Z"/>
        </w:rPr>
      </w:pPr>
      <w:r>
        <w:t>Analysis of Psychological Data for Graduate Students</w:t>
      </w:r>
    </w:p>
    <w:p w14:paraId="2022DE0A" w14:textId="74ACF5CE" w:rsidR="00164DC1" w:rsidRDefault="00164DC1" w:rsidP="00686156">
      <w:pPr>
        <w:spacing w:after="0"/>
        <w:rPr>
          <w:ins w:id="133" w:author="Ben Wiseman" w:date="2018-09-07T13:59:00Z"/>
        </w:rPr>
      </w:pPr>
    </w:p>
    <w:p w14:paraId="2A5EC750" w14:textId="11111C0F" w:rsidR="00164DC1" w:rsidRDefault="00164DC1">
      <w:pPr>
        <w:rPr>
          <w:ins w:id="134" w:author="Ben Wiseman" w:date="2018-09-07T13:59:00Z"/>
        </w:rPr>
      </w:pPr>
      <w:ins w:id="135" w:author="Ben Wiseman" w:date="2018-09-07T13:59:00Z">
        <w:r>
          <w:br w:type="page"/>
        </w:r>
      </w:ins>
    </w:p>
    <w:p w14:paraId="173472C7" w14:textId="77777777" w:rsidR="00164DC1" w:rsidRDefault="00164DC1" w:rsidP="00164DC1">
      <w:pPr>
        <w:spacing w:after="0" w:line="240" w:lineRule="auto"/>
        <w:jc w:val="center"/>
        <w:rPr>
          <w:ins w:id="136" w:author="Ben Wiseman" w:date="2018-09-07T13:59:00Z"/>
        </w:rPr>
      </w:pPr>
      <w:ins w:id="137" w:author="Ben Wiseman" w:date="2018-09-07T13:59:00Z">
        <w:r>
          <w:lastRenderedPageBreak/>
          <w:t>Steven Nydick</w:t>
        </w:r>
      </w:ins>
    </w:p>
    <w:p w14:paraId="5223ED4C" w14:textId="77777777" w:rsidR="00164DC1" w:rsidRDefault="00164DC1" w:rsidP="00164DC1">
      <w:pPr>
        <w:spacing w:after="0" w:line="240" w:lineRule="auto"/>
        <w:jc w:val="center"/>
        <w:rPr>
          <w:ins w:id="138" w:author="Ben Wiseman" w:date="2018-09-07T13:59:00Z"/>
        </w:rPr>
      </w:pPr>
      <w:ins w:id="139" w:author="Ben Wiseman" w:date="2018-09-07T13:59:00Z">
        <w:r>
          <w:t>Email: Steven.Nydick@KornFerry.com</w:t>
        </w:r>
      </w:ins>
    </w:p>
    <w:p w14:paraId="47534E82" w14:textId="77777777" w:rsidR="00164DC1" w:rsidRPr="00282722" w:rsidRDefault="00164DC1" w:rsidP="00164DC1">
      <w:pPr>
        <w:rPr>
          <w:ins w:id="140" w:author="Ben Wiseman" w:date="2018-09-07T13:59:00Z"/>
          <w:b/>
        </w:rPr>
      </w:pPr>
      <w:ins w:id="141" w:author="Ben Wiseman" w:date="2018-09-07T13:59:00Z">
        <w:r w:rsidRPr="00282722">
          <w:rPr>
            <w:b/>
          </w:rPr>
          <w:t>Education:</w:t>
        </w:r>
      </w:ins>
    </w:p>
    <w:p w14:paraId="02148824" w14:textId="72ED6E4B" w:rsidR="00164DC1" w:rsidRDefault="00164DC1" w:rsidP="00164DC1">
      <w:pPr>
        <w:spacing w:after="0"/>
        <w:rPr>
          <w:ins w:id="142" w:author="Ben Wiseman" w:date="2018-09-07T13:59:00Z"/>
        </w:rPr>
      </w:pPr>
      <w:ins w:id="143" w:author="Ben Wiseman" w:date="2018-09-07T13:59:00Z">
        <w:r>
          <w:t xml:space="preserve">MS, </w:t>
        </w:r>
      </w:ins>
      <w:ins w:id="144" w:author="Ben Wiseman" w:date="2018-09-07T14:00:00Z">
        <w:r>
          <w:t>Lincoln University</w:t>
        </w:r>
      </w:ins>
      <w:ins w:id="145" w:author="Ben Wiseman" w:date="2018-09-07T13:59:00Z">
        <w:r>
          <w:t>,</w:t>
        </w:r>
      </w:ins>
      <w:ins w:id="146" w:author="Ben Wiseman" w:date="2018-09-07T14:01:00Z">
        <w:r>
          <w:t xml:space="preserve"> Applied</w:t>
        </w:r>
      </w:ins>
      <w:ins w:id="147" w:author="Ben Wiseman" w:date="2018-09-07T13:59:00Z">
        <w:r>
          <w:t xml:space="preserve"> Statistics, 201</w:t>
        </w:r>
      </w:ins>
      <w:ins w:id="148" w:author="Ben Wiseman" w:date="2018-09-07T14:01:00Z">
        <w:r>
          <w:t>5</w:t>
        </w:r>
      </w:ins>
      <w:ins w:id="149" w:author="Ben Wiseman" w:date="2018-09-07T13:59:00Z">
        <w:r>
          <w:t>.</w:t>
        </w:r>
      </w:ins>
    </w:p>
    <w:p w14:paraId="63B74EA7" w14:textId="77777777" w:rsidR="00164DC1" w:rsidRDefault="00164DC1" w:rsidP="00164DC1">
      <w:pPr>
        <w:spacing w:after="0"/>
        <w:rPr>
          <w:ins w:id="150" w:author="Ben Wiseman" w:date="2018-09-07T13:59:00Z"/>
        </w:rPr>
      </w:pPr>
    </w:p>
    <w:p w14:paraId="0A515468" w14:textId="1B5CEA35" w:rsidR="00164DC1" w:rsidRDefault="00164DC1" w:rsidP="00164DC1">
      <w:pPr>
        <w:spacing w:after="0"/>
        <w:rPr>
          <w:ins w:id="151" w:author="Ben Wiseman" w:date="2018-09-07T13:59:00Z"/>
        </w:rPr>
      </w:pPr>
      <w:ins w:id="152" w:author="Ben Wiseman" w:date="2018-09-07T13:59:00Z">
        <w:r>
          <w:t xml:space="preserve">BS, </w:t>
        </w:r>
      </w:ins>
      <w:ins w:id="153" w:author="Ben Wiseman" w:date="2018-09-07T14:02:00Z">
        <w:r>
          <w:t>Lincoln University</w:t>
        </w:r>
      </w:ins>
      <w:ins w:id="154" w:author="Ben Wiseman" w:date="2018-09-07T13:59:00Z">
        <w:r>
          <w:t xml:space="preserve">, </w:t>
        </w:r>
      </w:ins>
      <w:ins w:id="155" w:author="Ben Wiseman" w:date="2018-09-07T14:02:00Z">
        <w:r>
          <w:t>Biostatistics</w:t>
        </w:r>
      </w:ins>
      <w:ins w:id="156" w:author="Ben Wiseman" w:date="2018-09-07T13:59:00Z">
        <w:r>
          <w:t>, 20</w:t>
        </w:r>
      </w:ins>
      <w:ins w:id="157" w:author="Ben Wiseman" w:date="2018-09-07T14:03:00Z">
        <w:r>
          <w:t>13</w:t>
        </w:r>
      </w:ins>
      <w:ins w:id="158" w:author="Ben Wiseman" w:date="2018-09-07T13:59:00Z">
        <w:r>
          <w:t>.</w:t>
        </w:r>
      </w:ins>
    </w:p>
    <w:p w14:paraId="6D1FD74C" w14:textId="77777777" w:rsidR="00164DC1" w:rsidRDefault="00164DC1" w:rsidP="00164DC1">
      <w:pPr>
        <w:spacing w:after="0"/>
        <w:rPr>
          <w:ins w:id="159" w:author="Ben Wiseman" w:date="2018-09-07T13:59:00Z"/>
        </w:rPr>
      </w:pPr>
    </w:p>
    <w:p w14:paraId="79935D51" w14:textId="77777777" w:rsidR="00164DC1" w:rsidRPr="00282722" w:rsidRDefault="00164DC1" w:rsidP="00164DC1">
      <w:pPr>
        <w:rPr>
          <w:ins w:id="160" w:author="Ben Wiseman" w:date="2018-09-07T13:59:00Z"/>
          <w:b/>
        </w:rPr>
      </w:pPr>
      <w:ins w:id="161" w:author="Ben Wiseman" w:date="2018-09-07T13:59:00Z">
        <w:r w:rsidRPr="00282722">
          <w:rPr>
            <w:b/>
          </w:rPr>
          <w:t xml:space="preserve">Professional Experience: </w:t>
        </w:r>
      </w:ins>
    </w:p>
    <w:p w14:paraId="256FDD0C" w14:textId="77777777" w:rsidR="00164DC1" w:rsidRDefault="00164DC1" w:rsidP="00164DC1">
      <w:pPr>
        <w:spacing w:after="0"/>
        <w:rPr>
          <w:ins w:id="162" w:author="Ben Wiseman" w:date="2018-09-07T13:59:00Z"/>
        </w:rPr>
      </w:pPr>
      <w:ins w:id="163" w:author="Ben Wiseman" w:date="2018-09-07T13:59:00Z">
        <w:r>
          <w:t>Data Scientist Developer, Korn Ferry, 2018 – Present.</w:t>
        </w:r>
      </w:ins>
    </w:p>
    <w:p w14:paraId="4F7FC922" w14:textId="4680B1C2" w:rsidR="00164DC1" w:rsidRDefault="00164DC1" w:rsidP="00164DC1">
      <w:pPr>
        <w:spacing w:after="0"/>
        <w:rPr>
          <w:ins w:id="164" w:author="Ben Wiseman" w:date="2018-09-07T13:59:00Z"/>
        </w:rPr>
      </w:pPr>
      <w:ins w:id="165" w:author="Ben Wiseman" w:date="2018-09-07T14:03:00Z">
        <w:r>
          <w:t>Owner</w:t>
        </w:r>
      </w:ins>
      <w:ins w:id="166" w:author="Ben Wiseman" w:date="2018-09-07T13:59:00Z">
        <w:r>
          <w:t xml:space="preserve">, </w:t>
        </w:r>
      </w:ins>
      <w:ins w:id="167" w:author="Ben Wiseman" w:date="2018-09-07T14:04:00Z">
        <w:r>
          <w:t>Wiseman Analytics</w:t>
        </w:r>
      </w:ins>
      <w:ins w:id="168" w:author="Ben Wiseman" w:date="2018-09-07T13:59:00Z">
        <w:r>
          <w:t>, 2016 – 2018.</w:t>
        </w:r>
      </w:ins>
    </w:p>
    <w:p w14:paraId="74540AE5" w14:textId="38DC2030" w:rsidR="00164DC1" w:rsidRDefault="00164DC1" w:rsidP="00164DC1">
      <w:pPr>
        <w:spacing w:after="0"/>
        <w:rPr>
          <w:ins w:id="169" w:author="Ben Wiseman" w:date="2018-09-07T13:59:00Z"/>
        </w:rPr>
      </w:pPr>
      <w:ins w:id="170" w:author="Ben Wiseman" w:date="2018-09-07T14:04:00Z">
        <w:r>
          <w:t>Information Services</w:t>
        </w:r>
      </w:ins>
      <w:ins w:id="171" w:author="Ben Wiseman" w:date="2018-09-07T13:59:00Z">
        <w:r>
          <w:t xml:space="preserve">, </w:t>
        </w:r>
      </w:ins>
      <w:ins w:id="172" w:author="Ben Wiseman" w:date="2018-09-07T14:04:00Z">
        <w:r>
          <w:t>DHS</w:t>
        </w:r>
      </w:ins>
      <w:ins w:id="173" w:author="Ben Wiseman" w:date="2018-09-07T13:59:00Z">
        <w:r>
          <w:t>, 201</w:t>
        </w:r>
      </w:ins>
      <w:ins w:id="174" w:author="Ben Wiseman" w:date="2018-09-07T14:04:00Z">
        <w:r>
          <w:t>5</w:t>
        </w:r>
      </w:ins>
      <w:ins w:id="175" w:author="Ben Wiseman" w:date="2018-09-07T13:59:00Z">
        <w:r>
          <w:t xml:space="preserve"> – 2016.</w:t>
        </w:r>
      </w:ins>
    </w:p>
    <w:p w14:paraId="5732E275" w14:textId="549DC7E9" w:rsidR="00164DC1" w:rsidRDefault="00164DC1" w:rsidP="00164DC1">
      <w:pPr>
        <w:spacing w:after="0"/>
        <w:rPr>
          <w:ins w:id="176" w:author="Ben Wiseman" w:date="2018-09-07T13:59:00Z"/>
        </w:rPr>
      </w:pPr>
      <w:ins w:id="177" w:author="Ben Wiseman" w:date="2018-09-07T14:05:00Z">
        <w:r>
          <w:t>Instructor</w:t>
        </w:r>
      </w:ins>
      <w:ins w:id="178" w:author="Ben Wiseman" w:date="2018-09-07T13:59:00Z">
        <w:r>
          <w:t xml:space="preserve">, </w:t>
        </w:r>
      </w:ins>
      <w:ins w:id="179" w:author="Ben Wiseman" w:date="2018-09-07T14:05:00Z">
        <w:r>
          <w:t>Lincoln University</w:t>
        </w:r>
      </w:ins>
      <w:ins w:id="180" w:author="Ben Wiseman" w:date="2018-09-07T13:59:00Z">
        <w:r>
          <w:t xml:space="preserve">, 2013 – </w:t>
        </w:r>
      </w:ins>
      <w:ins w:id="181" w:author="Ben Wiseman" w:date="2018-09-07T14:05:00Z">
        <w:r>
          <w:t>2014</w:t>
        </w:r>
      </w:ins>
      <w:ins w:id="182" w:author="Ben Wiseman" w:date="2018-09-07T13:59:00Z">
        <w:r>
          <w:t>.</w:t>
        </w:r>
      </w:ins>
    </w:p>
    <w:p w14:paraId="562698AA" w14:textId="2560DC2A" w:rsidR="00164DC1" w:rsidRDefault="00164DC1" w:rsidP="00164DC1">
      <w:pPr>
        <w:spacing w:after="0"/>
        <w:rPr>
          <w:ins w:id="183" w:author="Ben Wiseman" w:date="2018-09-07T13:59:00Z"/>
        </w:rPr>
      </w:pPr>
      <w:ins w:id="184" w:author="Ben Wiseman" w:date="2018-09-07T14:06:00Z">
        <w:r>
          <w:t>Research Assistant</w:t>
        </w:r>
      </w:ins>
      <w:ins w:id="185" w:author="Ben Wiseman" w:date="2018-09-07T13:59:00Z">
        <w:r>
          <w:t xml:space="preserve">, </w:t>
        </w:r>
      </w:ins>
      <w:ins w:id="186" w:author="Ben Wiseman" w:date="2018-09-07T14:06:00Z">
        <w:r>
          <w:t>Lincoln University</w:t>
        </w:r>
      </w:ins>
      <w:ins w:id="187" w:author="Ben Wiseman" w:date="2018-09-07T13:59:00Z">
        <w:r>
          <w:t>, 201</w:t>
        </w:r>
      </w:ins>
      <w:ins w:id="188" w:author="Ben Wiseman" w:date="2018-09-07T14:06:00Z">
        <w:r>
          <w:t>1</w:t>
        </w:r>
      </w:ins>
      <w:ins w:id="189" w:author="Ben Wiseman" w:date="2018-09-07T13:59:00Z">
        <w:r>
          <w:t xml:space="preserve"> – 20</w:t>
        </w:r>
      </w:ins>
      <w:ins w:id="190" w:author="Ben Wiseman" w:date="2018-09-07T14:06:00Z">
        <w:r>
          <w:t>15</w:t>
        </w:r>
      </w:ins>
      <w:ins w:id="191" w:author="Ben Wiseman" w:date="2018-09-07T13:59:00Z">
        <w:r>
          <w:t>.</w:t>
        </w:r>
      </w:ins>
    </w:p>
    <w:p w14:paraId="21BB9CC2" w14:textId="7F3D9EF6" w:rsidR="00164DC1" w:rsidRDefault="00164DC1" w:rsidP="00164DC1">
      <w:pPr>
        <w:spacing w:after="0"/>
        <w:rPr>
          <w:ins w:id="192" w:author="Ben Wiseman" w:date="2018-09-07T13:59:00Z"/>
        </w:rPr>
      </w:pPr>
      <w:ins w:id="193" w:author="Ben Wiseman" w:date="2018-09-07T14:06:00Z">
        <w:r>
          <w:t>Research Assistant, Seoul National University</w:t>
        </w:r>
      </w:ins>
      <w:ins w:id="194" w:author="Ben Wiseman" w:date="2018-09-07T13:59:00Z">
        <w:r>
          <w:t>, 201</w:t>
        </w:r>
      </w:ins>
      <w:ins w:id="195" w:author="Ben Wiseman" w:date="2018-09-07T14:07:00Z">
        <w:r>
          <w:t>1</w:t>
        </w:r>
      </w:ins>
      <w:ins w:id="196" w:author="Ben Wiseman" w:date="2018-09-07T13:59:00Z">
        <w:r>
          <w:t>.</w:t>
        </w:r>
      </w:ins>
    </w:p>
    <w:p w14:paraId="357980A4" w14:textId="77777777" w:rsidR="00164DC1" w:rsidRDefault="00164DC1" w:rsidP="00164DC1">
      <w:pPr>
        <w:spacing w:after="0"/>
        <w:rPr>
          <w:ins w:id="197" w:author="Ben Wiseman" w:date="2018-09-07T13:59:00Z"/>
        </w:rPr>
      </w:pPr>
      <w:ins w:id="198" w:author="Ben Wiseman" w:date="2018-09-07T13:59:00Z">
        <w:r>
          <w:t>Graduate Instructor/Section Leader, University of Minnesota, 2007 – 2013.</w:t>
        </w:r>
      </w:ins>
    </w:p>
    <w:p w14:paraId="1148D5F8" w14:textId="77777777" w:rsidR="00164DC1" w:rsidRDefault="00164DC1" w:rsidP="00164DC1">
      <w:pPr>
        <w:spacing w:after="0"/>
        <w:rPr>
          <w:ins w:id="199" w:author="Ben Wiseman" w:date="2018-09-07T13:59:00Z"/>
        </w:rPr>
      </w:pPr>
    </w:p>
    <w:p w14:paraId="32453C06" w14:textId="77777777" w:rsidR="00164DC1" w:rsidRPr="00282722" w:rsidRDefault="00164DC1" w:rsidP="00164DC1">
      <w:pPr>
        <w:spacing w:after="0"/>
        <w:rPr>
          <w:ins w:id="200" w:author="Ben Wiseman" w:date="2018-09-07T13:59:00Z"/>
          <w:b/>
        </w:rPr>
      </w:pPr>
      <w:ins w:id="201" w:author="Ben Wiseman" w:date="2018-09-07T13:59:00Z">
        <w:r w:rsidRPr="00282722">
          <w:rPr>
            <w:b/>
          </w:rPr>
          <w:t>Awards:</w:t>
        </w:r>
      </w:ins>
    </w:p>
    <w:p w14:paraId="3D11375A" w14:textId="60C3089A" w:rsidR="00164DC1" w:rsidRDefault="00164DC1" w:rsidP="00164DC1">
      <w:pPr>
        <w:spacing w:after="0"/>
        <w:rPr>
          <w:ins w:id="202" w:author="Ben Wiseman" w:date="2018-09-07T14:11:00Z"/>
        </w:rPr>
      </w:pPr>
    </w:p>
    <w:p w14:paraId="352DE931" w14:textId="203C6391" w:rsidR="00707C4D" w:rsidRDefault="00707C4D" w:rsidP="00164DC1">
      <w:pPr>
        <w:spacing w:after="0"/>
        <w:rPr>
          <w:ins w:id="203" w:author="Ben Wiseman" w:date="2018-09-07T14:11:00Z"/>
        </w:rPr>
      </w:pPr>
      <w:ins w:id="204" w:author="Ben Wiseman" w:date="2018-09-07T14:11:00Z">
        <w:r>
          <w:t>Freemasons university scholarship</w:t>
        </w:r>
      </w:ins>
    </w:p>
    <w:p w14:paraId="47C47FC0" w14:textId="6B75C21D" w:rsidR="00707C4D" w:rsidRDefault="00707C4D" w:rsidP="00164DC1">
      <w:pPr>
        <w:spacing w:after="0"/>
        <w:rPr>
          <w:ins w:id="205" w:author="Ben Wiseman" w:date="2018-09-07T14:13:00Z"/>
        </w:rPr>
      </w:pPr>
      <w:ins w:id="206" w:author="Ben Wiseman" w:date="2018-09-07T14:11:00Z">
        <w:r>
          <w:t>Forest and Bird research award</w:t>
        </w:r>
      </w:ins>
    </w:p>
    <w:p w14:paraId="1FA4B91D" w14:textId="004241B2" w:rsidR="00707C4D" w:rsidRDefault="00707C4D" w:rsidP="00164DC1">
      <w:pPr>
        <w:spacing w:after="0"/>
        <w:rPr>
          <w:ins w:id="207" w:author="Ben Wiseman" w:date="2018-09-07T14:11:00Z"/>
        </w:rPr>
      </w:pPr>
      <w:ins w:id="208" w:author="Ben Wiseman" w:date="2018-09-07T14:13:00Z">
        <w:r>
          <w:t>AGLS research scholarship</w:t>
        </w:r>
      </w:ins>
    </w:p>
    <w:p w14:paraId="6CDAEE5F" w14:textId="77777777" w:rsidR="00707C4D" w:rsidRDefault="00707C4D" w:rsidP="00164DC1">
      <w:pPr>
        <w:spacing w:after="0"/>
        <w:rPr>
          <w:ins w:id="209" w:author="Ben Wiseman" w:date="2018-09-07T13:59:00Z"/>
        </w:rPr>
      </w:pPr>
    </w:p>
    <w:p w14:paraId="6B98537B" w14:textId="2AD2C140" w:rsidR="00164DC1" w:rsidRDefault="00164DC1" w:rsidP="00164DC1">
      <w:pPr>
        <w:spacing w:after="0"/>
        <w:rPr>
          <w:ins w:id="210" w:author="Ben Wiseman" w:date="2018-09-07T13:59:00Z"/>
        </w:rPr>
      </w:pPr>
      <w:ins w:id="211" w:author="Ben Wiseman" w:date="2018-09-07T13:59:00Z">
        <w:r>
          <w:rPr>
            <w:b/>
          </w:rPr>
          <w:t>Manuscripts Published and In Press:</w:t>
        </w:r>
      </w:ins>
    </w:p>
    <w:p w14:paraId="1211E2A0" w14:textId="52D3D683" w:rsidR="00164DC1" w:rsidRPr="00707C4D" w:rsidRDefault="00164DC1" w:rsidP="00164DC1">
      <w:pPr>
        <w:spacing w:after="0"/>
        <w:rPr>
          <w:ins w:id="212" w:author="Ben Wiseman" w:date="2018-09-07T14:08:00Z"/>
          <w:rPrChange w:id="213" w:author="Ben Wiseman" w:date="2018-09-07T14:12:00Z">
            <w:rPr>
              <w:ins w:id="214" w:author="Ben Wiseman" w:date="2018-09-07T14:08:00Z"/>
              <w:b/>
            </w:rPr>
          </w:rPrChange>
        </w:rPr>
      </w:pPr>
      <w:proofErr w:type="gramStart"/>
      <w:ins w:id="215" w:author="Ben Wiseman" w:date="2018-09-07T14:08:00Z">
        <w:r w:rsidRPr="00707C4D">
          <w:rPr>
            <w:rPrChange w:id="216" w:author="Ben Wiseman" w:date="2018-09-07T14:12:00Z">
              <w:rPr>
                <w:b/>
              </w:rPr>
            </w:rPrChange>
          </w:rPr>
          <w:t>Wiseman,  BH</w:t>
        </w:r>
        <w:proofErr w:type="gramEnd"/>
        <w:r w:rsidRPr="00707C4D">
          <w:rPr>
            <w:rPrChange w:id="217" w:author="Ben Wiseman" w:date="2018-09-07T14:12:00Z">
              <w:rPr>
                <w:b/>
              </w:rPr>
            </w:rPrChange>
          </w:rPr>
          <w:t xml:space="preserve">.,  Fountain,  ED.,  Bowie,  MH.  </w:t>
        </w:r>
        <w:proofErr w:type="gramStart"/>
        <w:r w:rsidRPr="00707C4D">
          <w:rPr>
            <w:rPrChange w:id="218" w:author="Ben Wiseman" w:date="2018-09-07T14:12:00Z">
              <w:rPr>
                <w:b/>
              </w:rPr>
            </w:rPrChange>
          </w:rPr>
          <w:t>He,  S.</w:t>
        </w:r>
        <w:proofErr w:type="gramEnd"/>
        <w:r w:rsidRPr="00707C4D">
          <w:rPr>
            <w:rPrChange w:id="219" w:author="Ben Wiseman" w:date="2018-09-07T14:12:00Z">
              <w:rPr>
                <w:b/>
              </w:rPr>
            </w:rPrChange>
          </w:rPr>
          <w:t xml:space="preserve">,  Cruickshank,  RH.  2016. </w:t>
        </w:r>
        <w:proofErr w:type="gramStart"/>
        <w:r w:rsidRPr="00707C4D">
          <w:rPr>
            <w:rPrChange w:id="220" w:author="Ben Wiseman" w:date="2018-09-07T14:12:00Z">
              <w:rPr>
                <w:b/>
              </w:rPr>
            </w:rPrChange>
          </w:rPr>
          <w:t>Vivid  molecular</w:t>
        </w:r>
        <w:proofErr w:type="gramEnd"/>
        <w:r w:rsidRPr="00707C4D">
          <w:rPr>
            <w:rPrChange w:id="221" w:author="Ben Wiseman" w:date="2018-09-07T14:12:00Z">
              <w:rPr>
                <w:b/>
              </w:rPr>
            </w:rPrChange>
          </w:rPr>
          <w:t xml:space="preserve">  divergence  over  volcanic  remnants:  the  </w:t>
        </w:r>
        <w:proofErr w:type="spellStart"/>
        <w:r w:rsidRPr="00707C4D">
          <w:rPr>
            <w:rPrChange w:id="222" w:author="Ben Wiseman" w:date="2018-09-07T14:12:00Z">
              <w:rPr>
                <w:b/>
              </w:rPr>
            </w:rPrChange>
          </w:rPr>
          <w:t>phylogeography</w:t>
        </w:r>
        <w:proofErr w:type="spellEnd"/>
        <w:r w:rsidRPr="00707C4D">
          <w:rPr>
            <w:rPrChange w:id="223" w:author="Ben Wiseman" w:date="2018-09-07T14:12:00Z">
              <w:rPr>
                <w:b/>
              </w:rPr>
            </w:rPrChange>
          </w:rPr>
          <w:t xml:space="preserve">  of  </w:t>
        </w:r>
        <w:proofErr w:type="spellStart"/>
        <w:r w:rsidRPr="00707C4D">
          <w:rPr>
            <w:rPrChange w:id="224" w:author="Ben Wiseman" w:date="2018-09-07T14:12:00Z">
              <w:rPr>
                <w:b/>
              </w:rPr>
            </w:rPrChange>
          </w:rPr>
          <w:t>Megadromus</w:t>
        </w:r>
        <w:proofErr w:type="spellEnd"/>
        <w:r w:rsidRPr="00707C4D">
          <w:rPr>
            <w:rPrChange w:id="225" w:author="Ben Wiseman" w:date="2018-09-07T14:12:00Z">
              <w:rPr>
                <w:b/>
              </w:rPr>
            </w:rPrChange>
          </w:rPr>
          <w:t xml:space="preserve">  </w:t>
        </w:r>
        <w:proofErr w:type="spellStart"/>
        <w:r w:rsidRPr="00707C4D">
          <w:rPr>
            <w:rPrChange w:id="226" w:author="Ben Wiseman" w:date="2018-09-07T14:12:00Z">
              <w:rPr>
                <w:b/>
              </w:rPr>
            </w:rPrChange>
          </w:rPr>
          <w:t>guerinii</w:t>
        </w:r>
        <w:proofErr w:type="spellEnd"/>
        <w:r w:rsidRPr="00707C4D">
          <w:rPr>
            <w:rPrChange w:id="227" w:author="Ben Wiseman" w:date="2018-09-07T14:12:00Z">
              <w:rPr>
                <w:b/>
              </w:rPr>
            </w:rPrChange>
          </w:rPr>
          <w:t xml:space="preserve">  on  Banks  Peninsula,  New  Zealand.  </w:t>
        </w:r>
        <w:proofErr w:type="gramStart"/>
        <w:r w:rsidRPr="00707C4D">
          <w:rPr>
            <w:rPrChange w:id="228" w:author="Ben Wiseman" w:date="2018-09-07T14:12:00Z">
              <w:rPr>
                <w:b/>
              </w:rPr>
            </w:rPrChange>
          </w:rPr>
          <w:t>New  Zealand</w:t>
        </w:r>
        <w:proofErr w:type="gramEnd"/>
        <w:r w:rsidRPr="00707C4D">
          <w:rPr>
            <w:rPrChange w:id="229" w:author="Ben Wiseman" w:date="2018-09-07T14:12:00Z">
              <w:rPr>
                <w:b/>
              </w:rPr>
            </w:rPrChange>
          </w:rPr>
          <w:t xml:space="preserve">  Journal  of  Zoology  </w:t>
        </w:r>
      </w:ins>
    </w:p>
    <w:p w14:paraId="6C81BFAC" w14:textId="77777777" w:rsidR="00164DC1" w:rsidRPr="00707C4D" w:rsidRDefault="00164DC1" w:rsidP="00164DC1">
      <w:pPr>
        <w:spacing w:after="0"/>
        <w:rPr>
          <w:ins w:id="230" w:author="Ben Wiseman" w:date="2018-09-07T14:08:00Z"/>
          <w:rPrChange w:id="231" w:author="Ben Wiseman" w:date="2018-09-07T14:12:00Z">
            <w:rPr>
              <w:ins w:id="232" w:author="Ben Wiseman" w:date="2018-09-07T14:08:00Z"/>
              <w:b/>
            </w:rPr>
          </w:rPrChange>
        </w:rPr>
      </w:pPr>
    </w:p>
    <w:p w14:paraId="36077C2C" w14:textId="77777777" w:rsidR="00164DC1" w:rsidRPr="00707C4D" w:rsidRDefault="00164DC1" w:rsidP="00164DC1">
      <w:pPr>
        <w:spacing w:after="0"/>
        <w:rPr>
          <w:ins w:id="233" w:author="Ben Wiseman" w:date="2018-09-07T14:08:00Z"/>
          <w:rPrChange w:id="234" w:author="Ben Wiseman" w:date="2018-09-07T14:12:00Z">
            <w:rPr>
              <w:ins w:id="235" w:author="Ben Wiseman" w:date="2018-09-07T14:08:00Z"/>
              <w:b/>
            </w:rPr>
          </w:rPrChange>
        </w:rPr>
      </w:pPr>
      <w:proofErr w:type="gramStart"/>
      <w:ins w:id="236" w:author="Ben Wiseman" w:date="2018-09-07T14:08:00Z">
        <w:r w:rsidRPr="00707C4D">
          <w:rPr>
            <w:rPrChange w:id="237" w:author="Ben Wiseman" w:date="2018-09-07T14:12:00Z">
              <w:rPr>
                <w:b/>
              </w:rPr>
            </w:rPrChange>
          </w:rPr>
          <w:t>Fountain,  ED.</w:t>
        </w:r>
        <w:proofErr w:type="gramEnd"/>
        <w:r w:rsidRPr="00707C4D">
          <w:rPr>
            <w:rPrChange w:id="238" w:author="Ben Wiseman" w:date="2018-09-07T14:12:00Z">
              <w:rPr>
                <w:b/>
              </w:rPr>
            </w:rPrChange>
          </w:rPr>
          <w:t xml:space="preserve">,  Pugh,  AR.,  Wiseman,  BH.,  Smith,  VR.,  Cruickshank,  RH.,  and  Paterson,  AM.  2015.  </w:t>
        </w:r>
        <w:proofErr w:type="gramStart"/>
        <w:r w:rsidRPr="00707C4D">
          <w:rPr>
            <w:rPrChange w:id="239" w:author="Ben Wiseman" w:date="2018-09-07T14:12:00Z">
              <w:rPr>
                <w:b/>
              </w:rPr>
            </w:rPrChange>
          </w:rPr>
          <w:t>On  the</w:t>
        </w:r>
        <w:proofErr w:type="gramEnd"/>
        <w:r w:rsidRPr="00707C4D">
          <w:rPr>
            <w:rPrChange w:id="240" w:author="Ben Wiseman" w:date="2018-09-07T14:12:00Z">
              <w:rPr>
                <w:b/>
              </w:rPr>
            </w:rPrChange>
          </w:rPr>
          <w:t xml:space="preserve">  captive  rearing  of  </w:t>
        </w:r>
        <w:proofErr w:type="spellStart"/>
        <w:r w:rsidRPr="00707C4D">
          <w:rPr>
            <w:rPrChange w:id="241" w:author="Ben Wiseman" w:date="2018-09-07T14:12:00Z">
              <w:rPr>
                <w:b/>
              </w:rPr>
            </w:rPrChange>
          </w:rPr>
          <w:t>Hadramphus</w:t>
        </w:r>
        <w:proofErr w:type="spellEnd"/>
        <w:r w:rsidRPr="00707C4D">
          <w:rPr>
            <w:rPrChange w:id="242" w:author="Ben Wiseman" w:date="2018-09-07T14:12:00Z">
              <w:rPr>
                <w:b/>
              </w:rPr>
            </w:rPrChange>
          </w:rPr>
          <w:t xml:space="preserve">  </w:t>
        </w:r>
        <w:proofErr w:type="spellStart"/>
        <w:r w:rsidRPr="00707C4D">
          <w:rPr>
            <w:rPrChange w:id="243" w:author="Ben Wiseman" w:date="2018-09-07T14:12:00Z">
              <w:rPr>
                <w:b/>
              </w:rPr>
            </w:rPrChange>
          </w:rPr>
          <w:t>tuberculatus</w:t>
        </w:r>
        <w:proofErr w:type="spellEnd"/>
        <w:r w:rsidRPr="00707C4D">
          <w:rPr>
            <w:rPrChange w:id="244" w:author="Ben Wiseman" w:date="2018-09-07T14:12:00Z">
              <w:rPr>
                <w:b/>
              </w:rPr>
            </w:rPrChange>
          </w:rPr>
          <w:t xml:space="preserve">  (Pascoe  1877)  (</w:t>
        </w:r>
        <w:proofErr w:type="spellStart"/>
        <w:r w:rsidRPr="00707C4D">
          <w:rPr>
            <w:rPrChange w:id="245" w:author="Ben Wiseman" w:date="2018-09-07T14:12:00Z">
              <w:rPr>
                <w:b/>
              </w:rPr>
            </w:rPrChange>
          </w:rPr>
          <w:t>Coleoptera</w:t>
        </w:r>
        <w:proofErr w:type="spellEnd"/>
        <w:r w:rsidRPr="00707C4D">
          <w:rPr>
            <w:rPrChange w:id="246" w:author="Ben Wiseman" w:date="2018-09-07T14:12:00Z">
              <w:rPr>
                <w:b/>
              </w:rPr>
            </w:rPrChange>
          </w:rPr>
          <w:t xml:space="preserve">:  </w:t>
        </w:r>
        <w:proofErr w:type="spellStart"/>
        <w:r w:rsidRPr="00707C4D">
          <w:rPr>
            <w:rPrChange w:id="247" w:author="Ben Wiseman" w:date="2018-09-07T14:12:00Z">
              <w:rPr>
                <w:b/>
              </w:rPr>
            </w:rPrChange>
          </w:rPr>
          <w:t>Curculionidae</w:t>
        </w:r>
        <w:proofErr w:type="spellEnd"/>
        <w:r w:rsidRPr="00707C4D">
          <w:rPr>
            <w:rPrChange w:id="248" w:author="Ben Wiseman" w:date="2018-09-07T14:12:00Z">
              <w:rPr>
                <w:b/>
              </w:rPr>
            </w:rPrChange>
          </w:rPr>
          <w:t xml:space="preserve">:  </w:t>
        </w:r>
        <w:proofErr w:type="spellStart"/>
        <w:r w:rsidRPr="00707C4D">
          <w:rPr>
            <w:rPrChange w:id="249" w:author="Ben Wiseman" w:date="2018-09-07T14:12:00Z">
              <w:rPr>
                <w:b/>
              </w:rPr>
            </w:rPrChange>
          </w:rPr>
          <w:t>Molytinae</w:t>
        </w:r>
        <w:proofErr w:type="spellEnd"/>
        <w:r w:rsidRPr="00707C4D">
          <w:rPr>
            <w:rPrChange w:id="250" w:author="Ben Wiseman" w:date="2018-09-07T14:12:00Z">
              <w:rPr>
                <w:b/>
              </w:rPr>
            </w:rPrChange>
          </w:rPr>
          <w:t xml:space="preserve">):is  ex-situ  conservation  the  lesser  of  two  weevils?  </w:t>
        </w:r>
        <w:proofErr w:type="gramStart"/>
        <w:r w:rsidRPr="00707C4D">
          <w:rPr>
            <w:rPrChange w:id="251" w:author="Ben Wiseman" w:date="2018-09-07T14:12:00Z">
              <w:rPr>
                <w:b/>
              </w:rPr>
            </w:rPrChange>
          </w:rPr>
          <w:t>New  Zealand</w:t>
        </w:r>
        <w:proofErr w:type="gramEnd"/>
        <w:r w:rsidRPr="00707C4D">
          <w:rPr>
            <w:rPrChange w:id="252" w:author="Ben Wiseman" w:date="2018-09-07T14:12:00Z">
              <w:rPr>
                <w:b/>
              </w:rPr>
            </w:rPrChange>
          </w:rPr>
          <w:t xml:space="preserve">  Entomologist.  </w:t>
        </w:r>
      </w:ins>
    </w:p>
    <w:p w14:paraId="482D1352" w14:textId="77777777" w:rsidR="00164DC1" w:rsidRPr="00707C4D" w:rsidRDefault="00164DC1" w:rsidP="00164DC1">
      <w:pPr>
        <w:spacing w:after="0"/>
        <w:rPr>
          <w:ins w:id="253" w:author="Ben Wiseman" w:date="2018-09-07T14:08:00Z"/>
          <w:rPrChange w:id="254" w:author="Ben Wiseman" w:date="2018-09-07T14:12:00Z">
            <w:rPr>
              <w:ins w:id="255" w:author="Ben Wiseman" w:date="2018-09-07T14:08:00Z"/>
              <w:b/>
            </w:rPr>
          </w:rPrChange>
        </w:rPr>
      </w:pPr>
    </w:p>
    <w:p w14:paraId="6BB86104" w14:textId="77777777" w:rsidR="00164DC1" w:rsidRPr="00707C4D" w:rsidRDefault="00164DC1" w:rsidP="00164DC1">
      <w:pPr>
        <w:spacing w:after="0"/>
        <w:rPr>
          <w:ins w:id="256" w:author="Ben Wiseman" w:date="2018-09-07T14:08:00Z"/>
          <w:rPrChange w:id="257" w:author="Ben Wiseman" w:date="2018-09-07T14:12:00Z">
            <w:rPr>
              <w:ins w:id="258" w:author="Ben Wiseman" w:date="2018-09-07T14:08:00Z"/>
              <w:b/>
            </w:rPr>
          </w:rPrChange>
        </w:rPr>
      </w:pPr>
      <w:proofErr w:type="gramStart"/>
      <w:ins w:id="259" w:author="Ben Wiseman" w:date="2018-09-07T14:08:00Z">
        <w:r w:rsidRPr="00707C4D">
          <w:rPr>
            <w:rPrChange w:id="260" w:author="Ben Wiseman" w:date="2018-09-07T14:12:00Z">
              <w:rPr>
                <w:b/>
              </w:rPr>
            </w:rPrChange>
          </w:rPr>
          <w:t>Gillespie,  M.</w:t>
        </w:r>
        <w:proofErr w:type="gramEnd"/>
        <w:r w:rsidRPr="00707C4D">
          <w:rPr>
            <w:rPrChange w:id="261" w:author="Ben Wiseman" w:date="2018-09-07T14:12:00Z">
              <w:rPr>
                <w:b/>
              </w:rPr>
            </w:rPrChange>
          </w:rPr>
          <w:t xml:space="preserve">,  Cruickshank,  RH.,  Wiseman,  BH.,  Wratten,  S.  2013.  </w:t>
        </w:r>
        <w:proofErr w:type="gramStart"/>
        <w:r w:rsidRPr="00707C4D">
          <w:rPr>
            <w:rPrChange w:id="262" w:author="Ben Wiseman" w:date="2018-09-07T14:12:00Z">
              <w:rPr>
                <w:b/>
              </w:rPr>
            </w:rPrChange>
          </w:rPr>
          <w:t>Incongruence  between</w:t>
        </w:r>
        <w:proofErr w:type="gramEnd"/>
        <w:r w:rsidRPr="00707C4D">
          <w:rPr>
            <w:rPrChange w:id="263" w:author="Ben Wiseman" w:date="2018-09-07T14:12:00Z">
              <w:rPr>
                <w:b/>
              </w:rPr>
            </w:rPrChange>
          </w:rPr>
          <w:t xml:space="preserve">  morphological  and  molecular  markers  in  the  butterfly  genus  </w:t>
        </w:r>
        <w:proofErr w:type="spellStart"/>
        <w:r w:rsidRPr="00707C4D">
          <w:rPr>
            <w:rPrChange w:id="264" w:author="Ben Wiseman" w:date="2018-09-07T14:12:00Z">
              <w:rPr>
                <w:b/>
              </w:rPr>
            </w:rPrChange>
          </w:rPr>
          <w:t>Zizina</w:t>
        </w:r>
        <w:proofErr w:type="spellEnd"/>
        <w:r w:rsidRPr="00707C4D">
          <w:rPr>
            <w:rPrChange w:id="265" w:author="Ben Wiseman" w:date="2018-09-07T14:12:00Z">
              <w:rPr>
                <w:b/>
              </w:rPr>
            </w:rPrChange>
          </w:rPr>
          <w:t xml:space="preserve">  (Lepidoptera:  </w:t>
        </w:r>
        <w:proofErr w:type="spellStart"/>
        <w:r w:rsidRPr="00707C4D">
          <w:rPr>
            <w:rPrChange w:id="266" w:author="Ben Wiseman" w:date="2018-09-07T14:12:00Z">
              <w:rPr>
                <w:b/>
              </w:rPr>
            </w:rPrChange>
          </w:rPr>
          <w:t>Lycaenidae</w:t>
        </w:r>
        <w:proofErr w:type="spellEnd"/>
        <w:r w:rsidRPr="00707C4D">
          <w:rPr>
            <w:rPrChange w:id="267" w:author="Ben Wiseman" w:date="2018-09-07T14:12:00Z">
              <w:rPr>
                <w:b/>
              </w:rPr>
            </w:rPrChange>
          </w:rPr>
          <w:t xml:space="preserve">)  in  New  </w:t>
        </w:r>
        <w:proofErr w:type="spellStart"/>
        <w:r w:rsidRPr="00707C4D">
          <w:rPr>
            <w:rPrChange w:id="268" w:author="Ben Wiseman" w:date="2018-09-07T14:12:00Z">
              <w:rPr>
                <w:b/>
              </w:rPr>
            </w:rPrChange>
          </w:rPr>
          <w:t>Zealand.Systematic</w:t>
        </w:r>
        <w:proofErr w:type="spellEnd"/>
        <w:r w:rsidRPr="00707C4D">
          <w:rPr>
            <w:rPrChange w:id="269" w:author="Ben Wiseman" w:date="2018-09-07T14:12:00Z">
              <w:rPr>
                <w:b/>
              </w:rPr>
            </w:rPrChange>
          </w:rPr>
          <w:t xml:space="preserve">  Entomology  38:151-163. </w:t>
        </w:r>
      </w:ins>
    </w:p>
    <w:p w14:paraId="0170CA49" w14:textId="77777777" w:rsidR="00164DC1" w:rsidRPr="00707C4D" w:rsidRDefault="00164DC1" w:rsidP="00164DC1">
      <w:pPr>
        <w:spacing w:after="0"/>
        <w:rPr>
          <w:ins w:id="270" w:author="Ben Wiseman" w:date="2018-09-07T14:08:00Z"/>
          <w:rPrChange w:id="271" w:author="Ben Wiseman" w:date="2018-09-07T14:12:00Z">
            <w:rPr>
              <w:ins w:id="272" w:author="Ben Wiseman" w:date="2018-09-07T14:08:00Z"/>
              <w:b/>
            </w:rPr>
          </w:rPrChange>
        </w:rPr>
      </w:pPr>
    </w:p>
    <w:p w14:paraId="4DC77CC9" w14:textId="1B6EB70A" w:rsidR="00164DC1" w:rsidRPr="00707C4D" w:rsidRDefault="00164DC1" w:rsidP="00164DC1">
      <w:pPr>
        <w:spacing w:after="0"/>
        <w:rPr>
          <w:ins w:id="273" w:author="Ben Wiseman" w:date="2018-09-07T13:59:00Z"/>
          <w:rPrChange w:id="274" w:author="Ben Wiseman" w:date="2018-09-07T14:12:00Z">
            <w:rPr>
              <w:ins w:id="275" w:author="Ben Wiseman" w:date="2018-09-07T13:59:00Z"/>
              <w:b/>
            </w:rPr>
          </w:rPrChange>
        </w:rPr>
      </w:pPr>
      <w:proofErr w:type="gramStart"/>
      <w:ins w:id="276" w:author="Ben Wiseman" w:date="2018-09-07T14:08:00Z">
        <w:r w:rsidRPr="00707C4D">
          <w:rPr>
            <w:rPrChange w:id="277" w:author="Ben Wiseman" w:date="2018-09-07T14:12:00Z">
              <w:rPr>
                <w:b/>
              </w:rPr>
            </w:rPrChange>
          </w:rPr>
          <w:t>Fountain,  ED.</w:t>
        </w:r>
        <w:proofErr w:type="gramEnd"/>
        <w:r w:rsidRPr="00707C4D">
          <w:rPr>
            <w:rPrChange w:id="278" w:author="Ben Wiseman" w:date="2018-09-07T14:12:00Z">
              <w:rPr>
                <w:b/>
              </w:rPr>
            </w:rPrChange>
          </w:rPr>
          <w:t xml:space="preserve">,  Wiseman,  BH.,  Cruickshank,  RH.,  and  Paterson,  AM.  2013.  </w:t>
        </w:r>
        <w:proofErr w:type="gramStart"/>
        <w:r w:rsidRPr="00707C4D">
          <w:rPr>
            <w:rPrChange w:id="279" w:author="Ben Wiseman" w:date="2018-09-07T14:12:00Z">
              <w:rPr>
                <w:b/>
              </w:rPr>
            </w:rPrChange>
          </w:rPr>
          <w:t>The  ecology</w:t>
        </w:r>
        <w:proofErr w:type="gramEnd"/>
        <w:r w:rsidRPr="00707C4D">
          <w:rPr>
            <w:rPrChange w:id="280" w:author="Ben Wiseman" w:date="2018-09-07T14:12:00Z">
              <w:rPr>
                <w:b/>
              </w:rPr>
            </w:rPrChange>
          </w:rPr>
          <w:t xml:space="preserve">  and  conservation  of  </w:t>
        </w:r>
        <w:proofErr w:type="spellStart"/>
        <w:r w:rsidRPr="00707C4D">
          <w:rPr>
            <w:rPrChange w:id="281" w:author="Ben Wiseman" w:date="2018-09-07T14:12:00Z">
              <w:rPr>
                <w:b/>
              </w:rPr>
            </w:rPrChange>
          </w:rPr>
          <w:t>Hadramphus</w:t>
        </w:r>
        <w:proofErr w:type="spellEnd"/>
        <w:r w:rsidRPr="00707C4D">
          <w:rPr>
            <w:rPrChange w:id="282" w:author="Ben Wiseman" w:date="2018-09-07T14:12:00Z">
              <w:rPr>
                <w:b/>
              </w:rPr>
            </w:rPrChange>
          </w:rPr>
          <w:t xml:space="preserve">  </w:t>
        </w:r>
        <w:proofErr w:type="spellStart"/>
        <w:r w:rsidRPr="00707C4D">
          <w:rPr>
            <w:rPrChange w:id="283" w:author="Ben Wiseman" w:date="2018-09-07T14:12:00Z">
              <w:rPr>
                <w:b/>
              </w:rPr>
            </w:rPrChange>
          </w:rPr>
          <w:t>tuberculatus</w:t>
        </w:r>
        <w:proofErr w:type="spellEnd"/>
        <w:r w:rsidRPr="00707C4D">
          <w:rPr>
            <w:rPrChange w:id="284" w:author="Ben Wiseman" w:date="2018-09-07T14:12:00Z">
              <w:rPr>
                <w:b/>
              </w:rPr>
            </w:rPrChange>
          </w:rPr>
          <w:t xml:space="preserve">  (Pascoe  1877)  (</w:t>
        </w:r>
        <w:proofErr w:type="spellStart"/>
        <w:r w:rsidRPr="00707C4D">
          <w:rPr>
            <w:rPrChange w:id="285" w:author="Ben Wiseman" w:date="2018-09-07T14:12:00Z">
              <w:rPr>
                <w:b/>
              </w:rPr>
            </w:rPrChange>
          </w:rPr>
          <w:t>Coleoptera</w:t>
        </w:r>
        <w:proofErr w:type="spellEnd"/>
        <w:r w:rsidRPr="00707C4D">
          <w:rPr>
            <w:rPrChange w:id="286" w:author="Ben Wiseman" w:date="2018-09-07T14:12:00Z">
              <w:rPr>
                <w:b/>
              </w:rPr>
            </w:rPrChange>
          </w:rPr>
          <w:t xml:space="preserve">:  </w:t>
        </w:r>
        <w:proofErr w:type="spellStart"/>
        <w:r w:rsidRPr="00707C4D">
          <w:rPr>
            <w:rPrChange w:id="287" w:author="Ben Wiseman" w:date="2018-09-07T14:12:00Z">
              <w:rPr>
                <w:b/>
              </w:rPr>
            </w:rPrChange>
          </w:rPr>
          <w:t>Curculionidae</w:t>
        </w:r>
        <w:proofErr w:type="spellEnd"/>
        <w:r w:rsidRPr="00707C4D">
          <w:rPr>
            <w:rPrChange w:id="288" w:author="Ben Wiseman" w:date="2018-09-07T14:12:00Z">
              <w:rPr>
                <w:b/>
              </w:rPr>
            </w:rPrChange>
          </w:rPr>
          <w:t xml:space="preserve">:  </w:t>
        </w:r>
        <w:proofErr w:type="spellStart"/>
        <w:r w:rsidRPr="00707C4D">
          <w:rPr>
            <w:rPrChange w:id="289" w:author="Ben Wiseman" w:date="2018-09-07T14:12:00Z">
              <w:rPr>
                <w:b/>
              </w:rPr>
            </w:rPrChange>
          </w:rPr>
          <w:t>Molytinae</w:t>
        </w:r>
        <w:proofErr w:type="spellEnd"/>
        <w:r w:rsidRPr="00707C4D">
          <w:rPr>
            <w:rPrChange w:id="290" w:author="Ben Wiseman" w:date="2018-09-07T14:12:00Z">
              <w:rPr>
                <w:b/>
              </w:rPr>
            </w:rPrChange>
          </w:rPr>
          <w:t xml:space="preserve">).  </w:t>
        </w:r>
        <w:proofErr w:type="gramStart"/>
        <w:r w:rsidRPr="00707C4D">
          <w:rPr>
            <w:rPrChange w:id="291" w:author="Ben Wiseman" w:date="2018-09-07T14:12:00Z">
              <w:rPr>
                <w:b/>
              </w:rPr>
            </w:rPrChange>
          </w:rPr>
          <w:t>Journal  of</w:t>
        </w:r>
        <w:proofErr w:type="gramEnd"/>
        <w:r w:rsidRPr="00707C4D">
          <w:rPr>
            <w:rPrChange w:id="292" w:author="Ben Wiseman" w:date="2018-09-07T14:12:00Z">
              <w:rPr>
                <w:b/>
              </w:rPr>
            </w:rPrChange>
          </w:rPr>
          <w:t xml:space="preserve">  Insect  Conservation  17:737-745.</w:t>
        </w:r>
      </w:ins>
    </w:p>
    <w:p w14:paraId="790B0275" w14:textId="77777777" w:rsidR="00164DC1" w:rsidRDefault="00164DC1" w:rsidP="00164DC1">
      <w:pPr>
        <w:spacing w:after="0"/>
        <w:rPr>
          <w:ins w:id="293" w:author="Ben Wiseman" w:date="2018-09-07T13:59:00Z"/>
          <w:b/>
        </w:rPr>
      </w:pPr>
    </w:p>
    <w:p w14:paraId="366A41BC" w14:textId="77777777" w:rsidR="00164DC1" w:rsidRPr="00282722" w:rsidRDefault="00164DC1" w:rsidP="00164DC1">
      <w:pPr>
        <w:spacing w:after="0"/>
        <w:rPr>
          <w:ins w:id="294" w:author="Ben Wiseman" w:date="2018-09-07T13:59:00Z"/>
          <w:b/>
        </w:rPr>
      </w:pPr>
      <w:ins w:id="295" w:author="Ben Wiseman" w:date="2018-09-07T13:59:00Z">
        <w:r w:rsidRPr="00282722">
          <w:rPr>
            <w:b/>
          </w:rPr>
          <w:lastRenderedPageBreak/>
          <w:t>Software:</w:t>
        </w:r>
      </w:ins>
    </w:p>
    <w:p w14:paraId="25688D42" w14:textId="08DEF606" w:rsidR="00164DC1" w:rsidRDefault="00164DC1" w:rsidP="00164DC1">
      <w:pPr>
        <w:spacing w:after="0"/>
        <w:rPr>
          <w:ins w:id="296" w:author="Ben Wiseman" w:date="2018-09-07T14:14:00Z"/>
        </w:rPr>
      </w:pPr>
    </w:p>
    <w:p w14:paraId="7090D156" w14:textId="77A66F0D" w:rsidR="00707C4D" w:rsidRDefault="00707C4D">
      <w:pPr>
        <w:spacing w:after="0"/>
        <w:rPr>
          <w:ins w:id="297" w:author="Ben Wiseman" w:date="2018-09-07T14:17:00Z"/>
        </w:rPr>
        <w:pPrChange w:id="298" w:author="Ben Wiseman" w:date="2018-09-07T14:16:00Z">
          <w:pPr>
            <w:spacing w:after="0"/>
            <w:ind w:firstLine="720"/>
          </w:pPr>
        </w:pPrChange>
      </w:pPr>
      <w:ins w:id="299" w:author="Ben Wiseman" w:date="2018-09-07T14:15:00Z">
        <w:r>
          <w:t>Wiseman, B. W., Nydick, S.W., Jones, J (2018</w:t>
        </w:r>
      </w:ins>
      <w:ins w:id="300" w:author="Ben Wiseman" w:date="2018-09-07T14:16:00Z">
        <w:r>
          <w:t xml:space="preserve">) </w:t>
        </w:r>
        <w:proofErr w:type="spellStart"/>
        <w:r>
          <w:t>roperators</w:t>
        </w:r>
      </w:ins>
      <w:proofErr w:type="spellEnd"/>
      <w:ins w:id="301" w:author="Ben Wiseman" w:date="2018-09-07T14:15:00Z">
        <w:r>
          <w:t xml:space="preserve">: </w:t>
        </w:r>
      </w:ins>
      <w:ins w:id="302" w:author="Ben Wiseman" w:date="2018-09-07T14:16:00Z">
        <w:r>
          <w:t xml:space="preserve"> </w:t>
        </w:r>
        <w:r w:rsidRPr="00707C4D">
          <w:t>Additional Operators to Help you Write Cleaner R Code</w:t>
        </w:r>
        <w:r>
          <w:t xml:space="preserve">. </w:t>
        </w:r>
      </w:ins>
      <w:ins w:id="303" w:author="Ben Wiseman" w:date="2018-09-07T14:15:00Z">
        <w:r>
          <w:t xml:space="preserve">R package version </w:t>
        </w:r>
      </w:ins>
      <w:ins w:id="304" w:author="Ben Wiseman" w:date="2018-09-07T14:17:00Z">
        <w:r>
          <w:t>1</w:t>
        </w:r>
      </w:ins>
      <w:ins w:id="305" w:author="Ben Wiseman" w:date="2018-09-07T14:15:00Z">
        <w:r>
          <w:t>.</w:t>
        </w:r>
      </w:ins>
      <w:ins w:id="306" w:author="Ben Wiseman" w:date="2018-09-07T14:17:00Z">
        <w:r>
          <w:t>0</w:t>
        </w:r>
      </w:ins>
      <w:ins w:id="307" w:author="Ben Wiseman" w:date="2018-09-07T14:15:00Z">
        <w:r>
          <w:t>-</w:t>
        </w:r>
      </w:ins>
      <w:ins w:id="308" w:author="Ben Wiseman" w:date="2018-09-07T14:17:00Z">
        <w:r>
          <w:t>1</w:t>
        </w:r>
      </w:ins>
      <w:ins w:id="309" w:author="Ben Wiseman" w:date="2018-09-07T14:15:00Z">
        <w:r>
          <w:t>).</w:t>
        </w:r>
      </w:ins>
    </w:p>
    <w:p w14:paraId="46FF3AC3" w14:textId="487E1A30" w:rsidR="00623095" w:rsidRDefault="00623095">
      <w:pPr>
        <w:spacing w:after="0"/>
        <w:rPr>
          <w:ins w:id="310" w:author="Ben Wiseman" w:date="2018-09-07T14:17:00Z"/>
        </w:rPr>
        <w:pPrChange w:id="311" w:author="Ben Wiseman" w:date="2018-09-07T14:16:00Z">
          <w:pPr>
            <w:spacing w:after="0"/>
            <w:ind w:firstLine="720"/>
          </w:pPr>
        </w:pPrChange>
      </w:pPr>
    </w:p>
    <w:p w14:paraId="28BF8AFD" w14:textId="19CBA8BE" w:rsidR="00623095" w:rsidRDefault="00623095">
      <w:pPr>
        <w:spacing w:after="0"/>
        <w:rPr>
          <w:ins w:id="312" w:author="Ben Wiseman" w:date="2018-09-07T14:15:00Z"/>
        </w:rPr>
        <w:pPrChange w:id="313" w:author="Ben Wiseman" w:date="2018-09-07T14:16:00Z">
          <w:pPr>
            <w:spacing w:after="0"/>
            <w:ind w:firstLine="720"/>
          </w:pPr>
        </w:pPrChange>
      </w:pPr>
      <w:commentRangeStart w:id="314"/>
      <w:ins w:id="315" w:author="Ben Wiseman" w:date="2018-09-07T14:17:00Z">
        <w:r>
          <w:t xml:space="preserve">Wiseman, B. W. (2015) </w:t>
        </w:r>
        <w:proofErr w:type="spellStart"/>
        <w:r>
          <w:t>Neurofriendly</w:t>
        </w:r>
        <w:proofErr w:type="spellEnd"/>
        <w:r>
          <w:t xml:space="preserve">: Artificial Neural Networks </w:t>
        </w:r>
      </w:ins>
      <w:ins w:id="316" w:author="Ben Wiseman" w:date="2018-09-07T14:18:00Z">
        <w:r>
          <w:t>M</w:t>
        </w:r>
      </w:ins>
      <w:ins w:id="317" w:author="Ben Wiseman" w:date="2018-09-07T14:17:00Z">
        <w:r>
          <w:t xml:space="preserve">ade </w:t>
        </w:r>
      </w:ins>
      <w:ins w:id="318" w:author="Ben Wiseman" w:date="2018-09-07T14:18:00Z">
        <w:r>
          <w:t>S</w:t>
        </w:r>
      </w:ins>
      <w:ins w:id="319" w:author="Ben Wiseman" w:date="2018-09-07T14:17:00Z">
        <w:r>
          <w:t>imple</w:t>
        </w:r>
      </w:ins>
    </w:p>
    <w:p w14:paraId="6C910C09" w14:textId="0B914CE6" w:rsidR="00707C4D" w:rsidRDefault="00707C4D" w:rsidP="00164DC1">
      <w:pPr>
        <w:spacing w:after="0"/>
        <w:rPr>
          <w:ins w:id="320" w:author="Ben Wiseman" w:date="2018-09-07T14:18:00Z"/>
        </w:rPr>
      </w:pPr>
    </w:p>
    <w:p w14:paraId="07C3A69A" w14:textId="16204EB1" w:rsidR="00623095" w:rsidRDefault="00623095" w:rsidP="00623095">
      <w:pPr>
        <w:spacing w:after="0"/>
        <w:rPr>
          <w:ins w:id="321" w:author="Ben Wiseman" w:date="2018-09-07T14:18:00Z"/>
        </w:rPr>
      </w:pPr>
      <w:ins w:id="322" w:author="Ben Wiseman" w:date="2018-09-07T14:18:00Z">
        <w:r>
          <w:t xml:space="preserve">Wiseman, B. W. (2015) </w:t>
        </w:r>
        <w:proofErr w:type="spellStart"/>
        <w:r>
          <w:t>Geofriendly</w:t>
        </w:r>
        <w:proofErr w:type="spellEnd"/>
        <w:r>
          <w:t>: Easy Spatial Application of Artificial Neural Networks</w:t>
        </w:r>
        <w:commentRangeEnd w:id="314"/>
        <w:r>
          <w:rPr>
            <w:rStyle w:val="CommentReference"/>
          </w:rPr>
          <w:commentReference w:id="314"/>
        </w:r>
      </w:ins>
    </w:p>
    <w:p w14:paraId="603FB9B1" w14:textId="77777777" w:rsidR="00623095" w:rsidRDefault="00623095" w:rsidP="00164DC1">
      <w:pPr>
        <w:spacing w:after="0"/>
        <w:rPr>
          <w:ins w:id="323" w:author="Ben Wiseman" w:date="2018-09-07T13:59:00Z"/>
        </w:rPr>
      </w:pPr>
    </w:p>
    <w:p w14:paraId="27794814" w14:textId="77777777" w:rsidR="00164DC1" w:rsidRDefault="00164DC1" w:rsidP="00164DC1">
      <w:pPr>
        <w:spacing w:after="0"/>
        <w:rPr>
          <w:ins w:id="324" w:author="Ben Wiseman" w:date="2018-09-07T13:59:00Z"/>
        </w:rPr>
      </w:pPr>
    </w:p>
    <w:p w14:paraId="72CEEB86" w14:textId="6474039F" w:rsidR="00164DC1" w:rsidRDefault="00164DC1" w:rsidP="00164DC1">
      <w:pPr>
        <w:spacing w:after="0"/>
        <w:rPr>
          <w:ins w:id="325" w:author="Ben Wiseman" w:date="2018-09-07T14:24:00Z"/>
          <w:b/>
        </w:rPr>
      </w:pPr>
      <w:ins w:id="326" w:author="Ben Wiseman" w:date="2018-09-07T13:59:00Z">
        <w:r>
          <w:rPr>
            <w:b/>
          </w:rPr>
          <w:t>Presentations and Workshops:</w:t>
        </w:r>
      </w:ins>
    </w:p>
    <w:p w14:paraId="47FDDAEC" w14:textId="7FC32A7A" w:rsidR="00164DC1" w:rsidRDefault="00164DC1" w:rsidP="00164DC1">
      <w:pPr>
        <w:spacing w:after="0"/>
        <w:rPr>
          <w:ins w:id="327" w:author="Ben Wiseman" w:date="2018-09-07T14:23:00Z"/>
        </w:rPr>
      </w:pPr>
    </w:p>
    <w:p w14:paraId="2BC6522B" w14:textId="5AF78346" w:rsidR="00623095" w:rsidRDefault="00623095" w:rsidP="00164DC1">
      <w:pPr>
        <w:spacing w:after="0"/>
        <w:rPr>
          <w:ins w:id="328" w:author="Ben Wiseman" w:date="2018-09-07T14:21:00Z"/>
        </w:rPr>
      </w:pPr>
      <w:ins w:id="329" w:author="Ben Wiseman" w:date="2018-09-07T14:23:00Z">
        <w:r>
          <w:t>Wiseman, B. H. 201</w:t>
        </w:r>
        <w:r w:rsidR="0099316A">
          <w:t xml:space="preserve">7 Data Science with Python. ESRI Developer Summit, Palm Springs, CA. </w:t>
        </w:r>
      </w:ins>
    </w:p>
    <w:p w14:paraId="422DB3E1" w14:textId="61E29D70" w:rsidR="00623095" w:rsidRDefault="00623095" w:rsidP="00164DC1">
      <w:pPr>
        <w:spacing w:after="0"/>
        <w:rPr>
          <w:ins w:id="330" w:author="Ben Wiseman" w:date="2018-09-07T14:22:00Z"/>
        </w:rPr>
      </w:pPr>
    </w:p>
    <w:p w14:paraId="2648842B" w14:textId="77777777" w:rsidR="00623095" w:rsidRDefault="00623095" w:rsidP="00164DC1">
      <w:pPr>
        <w:spacing w:after="0"/>
        <w:rPr>
          <w:ins w:id="331" w:author="Ben Wiseman" w:date="2018-09-07T14:22:00Z"/>
        </w:rPr>
      </w:pPr>
      <w:ins w:id="332" w:author="Ben Wiseman" w:date="2018-09-07T14:22:00Z">
        <w:r>
          <w:t>Wiseman,</w:t>
        </w:r>
      </w:ins>
      <w:ins w:id="333" w:author="Ben Wiseman" w:date="2018-09-07T14:21:00Z">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ins>
    </w:p>
    <w:p w14:paraId="628F6492" w14:textId="77777777" w:rsidR="00623095" w:rsidRDefault="00623095" w:rsidP="00164DC1">
      <w:pPr>
        <w:spacing w:after="0"/>
        <w:rPr>
          <w:ins w:id="334" w:author="Ben Wiseman" w:date="2018-09-07T14:22:00Z"/>
        </w:rPr>
      </w:pPr>
    </w:p>
    <w:p w14:paraId="7EB12747" w14:textId="4C032510" w:rsidR="00623095" w:rsidRDefault="00623095" w:rsidP="00164DC1">
      <w:pPr>
        <w:spacing w:after="0"/>
        <w:rPr>
          <w:ins w:id="335" w:author="Ben Wiseman" w:date="2018-09-07T14:22:00Z"/>
        </w:rPr>
      </w:pPr>
      <w:proofErr w:type="gramStart"/>
      <w:ins w:id="336" w:author="Ben Wiseman" w:date="2018-09-07T14:21:00Z">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ins>
    </w:p>
    <w:p w14:paraId="2FB1A676" w14:textId="4D4BD9ED" w:rsidR="00623095" w:rsidRDefault="00623095" w:rsidP="00164DC1">
      <w:pPr>
        <w:spacing w:after="0"/>
        <w:rPr>
          <w:ins w:id="337" w:author="Ben Wiseman" w:date="2018-09-07T14:22:00Z"/>
        </w:rPr>
      </w:pPr>
    </w:p>
    <w:p w14:paraId="43C28B49" w14:textId="77777777" w:rsidR="00623095" w:rsidRDefault="00623095" w:rsidP="00623095">
      <w:pPr>
        <w:spacing w:after="0"/>
        <w:rPr>
          <w:ins w:id="338" w:author="Ben Wiseman" w:date="2018-09-07T14:22:00Z"/>
        </w:rPr>
      </w:pPr>
      <w:proofErr w:type="gramStart"/>
      <w:ins w:id="339" w:author="Ben Wiseman" w:date="2018-09-07T14:22:00Z">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ins>
    </w:p>
    <w:p w14:paraId="71F449DD" w14:textId="2F6D1D90" w:rsidR="00623095" w:rsidRDefault="00623095" w:rsidP="00164DC1">
      <w:pPr>
        <w:spacing w:after="0"/>
        <w:rPr>
          <w:ins w:id="340" w:author="Ben Wiseman" w:date="2018-09-07T14:22:00Z"/>
        </w:rPr>
      </w:pPr>
    </w:p>
    <w:p w14:paraId="01A41D58" w14:textId="77777777" w:rsidR="00623095" w:rsidRDefault="00623095" w:rsidP="00623095">
      <w:pPr>
        <w:spacing w:after="0"/>
        <w:rPr>
          <w:ins w:id="341" w:author="Ben Wiseman" w:date="2018-09-07T14:22:00Z"/>
        </w:rPr>
      </w:pPr>
      <w:proofErr w:type="gramStart"/>
      <w:ins w:id="342" w:author="Ben Wiseman" w:date="2018-09-07T14:22:00Z">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w:t>
        </w:r>
        <w:proofErr w:type="spellStart"/>
        <w:r w:rsidRPr="00623095">
          <w:t>Coleoptera</w:t>
        </w:r>
        <w:proofErr w:type="spellEnd"/>
        <w:r w:rsidRPr="00623095">
          <w:t xml:space="preserve">: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ins>
    </w:p>
    <w:p w14:paraId="52FA4612" w14:textId="6016B31F" w:rsidR="00623095" w:rsidRDefault="00623095" w:rsidP="00164DC1">
      <w:pPr>
        <w:spacing w:after="0"/>
        <w:rPr>
          <w:ins w:id="343" w:author="Ben Wiseman" w:date="2018-09-07T14:22:00Z"/>
        </w:rPr>
      </w:pPr>
    </w:p>
    <w:p w14:paraId="3294CFDE" w14:textId="6D3CDD14" w:rsidR="00623095" w:rsidRDefault="00623095" w:rsidP="00164DC1">
      <w:pPr>
        <w:spacing w:after="0"/>
        <w:rPr>
          <w:ins w:id="344" w:author="Ben Wiseman" w:date="2018-09-07T13:59:00Z"/>
        </w:rPr>
      </w:pPr>
      <w:proofErr w:type="gramStart"/>
      <w:ins w:id="345" w:author="Ben Wiseman" w:date="2018-09-07T14:21:00Z">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ins>
    </w:p>
    <w:p w14:paraId="3832F3AC" w14:textId="77777777" w:rsidR="00164DC1" w:rsidRDefault="00164DC1" w:rsidP="00164DC1">
      <w:pPr>
        <w:spacing w:after="0"/>
        <w:rPr>
          <w:ins w:id="346" w:author="Ben Wiseman" w:date="2018-09-07T13:59:00Z"/>
        </w:rPr>
      </w:pPr>
    </w:p>
    <w:p w14:paraId="15BAE4A1" w14:textId="77777777" w:rsidR="00164DC1" w:rsidRDefault="00164DC1" w:rsidP="00164DC1">
      <w:pPr>
        <w:spacing w:after="0"/>
        <w:rPr>
          <w:ins w:id="347" w:author="Ben Wiseman" w:date="2018-09-07T13:59:00Z"/>
          <w:b/>
        </w:rPr>
      </w:pPr>
      <w:ins w:id="348" w:author="Ben Wiseman" w:date="2018-09-07T13:59:00Z">
        <w:r w:rsidRPr="00985D48">
          <w:rPr>
            <w:b/>
          </w:rPr>
          <w:t>Courses Taught:</w:t>
        </w:r>
      </w:ins>
    </w:p>
    <w:p w14:paraId="3DE1B17B" w14:textId="77777777" w:rsidR="00164DC1" w:rsidRDefault="00164DC1" w:rsidP="00164DC1">
      <w:pPr>
        <w:spacing w:after="0"/>
        <w:rPr>
          <w:ins w:id="349" w:author="Ben Wiseman" w:date="2018-09-07T13:59:00Z"/>
          <w:b/>
        </w:rPr>
      </w:pPr>
    </w:p>
    <w:p w14:paraId="586E36AD" w14:textId="5AA80270" w:rsidR="00164DC1" w:rsidRDefault="00707C4D" w:rsidP="00686156">
      <w:pPr>
        <w:spacing w:after="0"/>
        <w:rPr>
          <w:ins w:id="350" w:author="Ben Wiseman" w:date="2018-09-07T14:09:00Z"/>
        </w:rPr>
      </w:pPr>
      <w:ins w:id="351" w:author="Ben Wiseman" w:date="2018-09-07T14:09:00Z">
        <w:r>
          <w:t>Research and Analytical Skills</w:t>
        </w:r>
      </w:ins>
    </w:p>
    <w:p w14:paraId="7A7263F1" w14:textId="53E5B56E" w:rsidR="00707C4D" w:rsidRDefault="00707C4D" w:rsidP="00686156">
      <w:pPr>
        <w:spacing w:after="0"/>
        <w:rPr>
          <w:ins w:id="352" w:author="Ben Wiseman" w:date="2018-09-07T14:09:00Z"/>
        </w:rPr>
      </w:pPr>
      <w:ins w:id="353" w:author="Ben Wiseman" w:date="2018-09-07T14:09:00Z">
        <w:r>
          <w:t>Geospatial Information Systems with Arc GIS</w:t>
        </w:r>
      </w:ins>
    </w:p>
    <w:p w14:paraId="2E6E2A48" w14:textId="212B4CE9" w:rsidR="00707C4D" w:rsidRDefault="00707C4D" w:rsidP="00686156">
      <w:pPr>
        <w:spacing w:after="0"/>
        <w:rPr>
          <w:ins w:id="354" w:author="Ben Wiseman" w:date="2018-09-07T14:10:00Z"/>
        </w:rPr>
      </w:pPr>
      <w:ins w:id="355" w:author="Ben Wiseman" w:date="2018-09-07T14:10:00Z">
        <w:r>
          <w:t>Business Statistics</w:t>
        </w:r>
      </w:ins>
    </w:p>
    <w:p w14:paraId="15324656" w14:textId="1CAAB820" w:rsidR="00707C4D" w:rsidRPr="00985D48" w:rsidRDefault="00707C4D" w:rsidP="00686156">
      <w:pPr>
        <w:spacing w:after="0"/>
      </w:pPr>
      <w:ins w:id="356" w:author="Ben Wiseman" w:date="2018-09-07T14:10:00Z">
        <w:r>
          <w:t>Intermediate Statistics for Commerce</w:t>
        </w:r>
      </w:ins>
    </w:p>
    <w:sectPr w:rsidR="00707C4D" w:rsidRPr="00985D48">
      <w:headerReference w:type="even" r:id="rId11"/>
      <w:headerReference w:type="default" r:id="rId12"/>
      <w:footerReference w:type="even" r:id="rId13"/>
      <w:footerReference w:type="default" r:id="rId14"/>
      <w:headerReference w:type="first" r:id="rId15"/>
      <w:footerReference w:type="first" r:id="rId16"/>
      <w:pgSz w:w="12240" w:h="15840"/>
      <w:pgMar w:top="1098"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ven Nydick" w:date="2018-09-10T15:26:00Z" w:initials="SN">
    <w:p w14:paraId="03DE65BC" w14:textId="49013CF0" w:rsidR="00A27595" w:rsidRDefault="00A27595">
      <w:pPr>
        <w:pStyle w:val="CommentText"/>
      </w:pPr>
      <w:r>
        <w:rPr>
          <w:rStyle w:val="CommentReference"/>
        </w:rPr>
        <w:annotationRef/>
      </w:r>
      <w:r>
        <w:t>Why efficient? Because using R is more efficient than other methods?</w:t>
      </w:r>
    </w:p>
  </w:comment>
  <w:comment w:id="1" w:author="Steven Nydick" w:date="2018-09-10T15:26:00Z" w:initials="SN">
    <w:p w14:paraId="2C27FFE2" w14:textId="1A4C0869" w:rsidR="008E0EF3" w:rsidRDefault="008E0EF3">
      <w:pPr>
        <w:pStyle w:val="CommentText"/>
      </w:pPr>
      <w:r>
        <w:rPr>
          <w:rStyle w:val="CommentReference"/>
        </w:rPr>
        <w:annotationRef/>
      </w:r>
      <w:r>
        <w:t>I don’t like this. Fee</w:t>
      </w:r>
      <w:r w:rsidR="006F5475">
        <w:t xml:space="preserve">ls like it needs quantification, like “how do you know that this is as little code as we possibly could have to generate these outputs?” </w:t>
      </w:r>
    </w:p>
  </w:comment>
  <w:comment w:id="5" w:author="Steven Nydick" w:date="2018-09-10T15:41:00Z" w:initials="SN">
    <w:p w14:paraId="29D0432B" w14:textId="0DF6C3FE" w:rsidR="00DC09E8" w:rsidRDefault="00DC09E8">
      <w:pPr>
        <w:pStyle w:val="CommentText"/>
      </w:pPr>
      <w:r>
        <w:rPr>
          <w:rStyle w:val="CommentReference"/>
        </w:rPr>
        <w:annotationRef/>
      </w:r>
      <w:r>
        <w:t>The first to the second sentences do not connect.</w:t>
      </w:r>
    </w:p>
  </w:comment>
  <w:comment w:id="36" w:author="Steven Nydick" w:date="2018-09-10T20:50:00Z" w:initials="SN">
    <w:p w14:paraId="09936B70" w14:textId="7F42FEB1" w:rsidR="002C6B86" w:rsidRDefault="002C6B86">
      <w:pPr>
        <w:pStyle w:val="CommentText"/>
      </w:pPr>
      <w:r>
        <w:rPr>
          <w:rStyle w:val="CommentReference"/>
        </w:rPr>
        <w:annotationRef/>
      </w:r>
      <w:r>
        <w:t>Citation for ggplot2 here.</w:t>
      </w:r>
    </w:p>
  </w:comment>
  <w:comment w:id="35" w:author="Steven Nydick" w:date="2018-09-10T20:53:00Z" w:initials="SN">
    <w:p w14:paraId="291DCC65" w14:textId="26A171C3" w:rsidR="000243D7" w:rsidRDefault="000243D7">
      <w:pPr>
        <w:pStyle w:val="CommentText"/>
      </w:pPr>
      <w:r>
        <w:rPr>
          <w:rStyle w:val="CommentReference"/>
        </w:rPr>
        <w:annotationRef/>
      </w:r>
      <w:r>
        <w:t>Maybe “for applying standard analytical techniques (e.g., package, citation) and visualization packages (e.g., package, citation).</w:t>
      </w:r>
    </w:p>
  </w:comment>
  <w:comment w:id="42" w:author="Steven Nydick" w:date="2018-09-10T20:54:00Z" w:initials="SN">
    <w:p w14:paraId="4BB822BB" w14:textId="7AA20BD5" w:rsidR="00AC4B20" w:rsidRDefault="00AC4B20">
      <w:pPr>
        <w:pStyle w:val="CommentText"/>
      </w:pPr>
      <w:r>
        <w:rPr>
          <w:rStyle w:val="CommentReference"/>
        </w:rPr>
        <w:annotationRef/>
      </w:r>
      <w:r>
        <w:t>Does this have meaning for the editors? Will they know what “functional” is?</w:t>
      </w:r>
    </w:p>
  </w:comment>
  <w:comment w:id="46" w:author="Steven Nydick" w:date="2018-09-10T20:55:00Z" w:initials="SN">
    <w:p w14:paraId="7E22D945" w14:textId="625783C9" w:rsidR="00205091" w:rsidRDefault="00205091">
      <w:pPr>
        <w:pStyle w:val="CommentText"/>
      </w:pPr>
      <w:r>
        <w:rPr>
          <w:rStyle w:val="CommentReference"/>
        </w:rPr>
        <w:annotationRef/>
      </w:r>
      <w:r>
        <w:t>Please update these citations (for example, use what I wrote, which is a slightly updated version) – also – put this in the introduction like you advised me to do.</w:t>
      </w:r>
    </w:p>
  </w:comment>
  <w:comment w:id="47" w:author="Steven Nydick" w:date="2018-09-10T20:56:00Z" w:initials="SN">
    <w:p w14:paraId="54D9D3A3" w14:textId="37808790" w:rsidR="00311943" w:rsidRDefault="00311943">
      <w:pPr>
        <w:pStyle w:val="CommentText"/>
      </w:pPr>
      <w:r>
        <w:rPr>
          <w:rStyle w:val="CommentReference"/>
        </w:rPr>
        <w:annotationRef/>
      </w:r>
      <w:r>
        <w:t xml:space="preserve">Create a repo on </w:t>
      </w:r>
      <w:proofErr w:type="spellStart"/>
      <w:r>
        <w:t>dropbox</w:t>
      </w:r>
      <w:proofErr w:type="spellEnd"/>
      <w:r>
        <w:t xml:space="preserve"> and put the link here (maybe using tiny.url or some such link shrinkage devise).</w:t>
      </w:r>
    </w:p>
  </w:comment>
  <w:comment w:id="48" w:author="Steven Nydick" w:date="2018-09-10T20:57:00Z" w:initials="SN">
    <w:p w14:paraId="68810635" w14:textId="53C23096" w:rsidR="00E224B8" w:rsidRDefault="00E224B8">
      <w:pPr>
        <w:pStyle w:val="CommentText"/>
      </w:pPr>
      <w:r>
        <w:rPr>
          <w:rStyle w:val="CommentReference"/>
        </w:rPr>
        <w:annotationRef/>
      </w:r>
      <w:r>
        <w:t>Same as previous content.</w:t>
      </w:r>
    </w:p>
  </w:comment>
  <w:comment w:id="49" w:author="Steven Nydick" w:date="2018-09-10T20:57:00Z" w:initials="SN">
    <w:p w14:paraId="5BCED3EA" w14:textId="651B1001" w:rsidR="00E224B8" w:rsidRDefault="00E224B8">
      <w:pPr>
        <w:pStyle w:val="CommentText"/>
      </w:pPr>
      <w:r>
        <w:rPr>
          <w:rStyle w:val="CommentReference"/>
        </w:rPr>
        <w:annotationRef/>
      </w:r>
      <w:r>
        <w:t>It’s weird to “request 80 minutes” when 80 minutes is what the tutorial will be. If the tutori</w:t>
      </w:r>
      <w:r w:rsidR="00207C4E">
        <w:t>al is accepted but 70 minutes, I’m not sure what I would do … (I know this is in the previous version, but I do not like it).</w:t>
      </w:r>
    </w:p>
  </w:comment>
  <w:comment w:id="57" w:author="Steven Nydick" w:date="2018-09-10T20:58:00Z" w:initials="SN">
    <w:p w14:paraId="5A41DD50" w14:textId="06C12E21" w:rsidR="00207C4E" w:rsidRDefault="00207C4E">
      <w:pPr>
        <w:pStyle w:val="CommentText"/>
      </w:pPr>
      <w:r>
        <w:rPr>
          <w:rStyle w:val="CommentReference"/>
        </w:rPr>
        <w:annotationRef/>
      </w:r>
      <w:r>
        <w:t>Explain SQL.</w:t>
      </w:r>
    </w:p>
  </w:comment>
  <w:comment w:id="58" w:author="Steven Nydick" w:date="2018-09-10T21:00:00Z" w:initials="SN">
    <w:p w14:paraId="1996EB23" w14:textId="38E821B7" w:rsidR="00F6420C" w:rsidRDefault="00F6420C">
      <w:pPr>
        <w:pStyle w:val="CommentText"/>
      </w:pPr>
      <w:r>
        <w:rPr>
          <w:rStyle w:val="CommentReference"/>
        </w:rPr>
        <w:annotationRef/>
      </w:r>
      <w:r>
        <w:t xml:space="preserve">I don’t like this. </w:t>
      </w:r>
      <w:proofErr w:type="gramStart"/>
      <w:r>
        <w:t>Also</w:t>
      </w:r>
      <w:proofErr w:type="gramEnd"/>
      <w:r>
        <w:t xml:space="preserve"> I think you need a “such as” after “remedy them in R”</w:t>
      </w:r>
      <w:r w:rsidR="00033E56">
        <w:t xml:space="preserve">. Maybe “as well as the simple (and sometimes esoteric) ways to adjust for importing limitations, such as </w:t>
      </w:r>
      <w:r w:rsidR="00ED5636">
        <w:t>missing quotations, columns with mixed data types (e.g., numeric and character)</w:t>
      </w:r>
      <w:r w:rsidR="00886ECE">
        <w:t>, etc.”</w:t>
      </w:r>
    </w:p>
  </w:comment>
  <w:comment w:id="59" w:author="Steven Nydick" w:date="2018-09-10T21:02:00Z" w:initials="SN">
    <w:p w14:paraId="3C62450B" w14:textId="27AD3C0D" w:rsidR="00886ECE" w:rsidRDefault="00886ECE">
      <w:pPr>
        <w:pStyle w:val="CommentText"/>
      </w:pPr>
      <w:r>
        <w:rPr>
          <w:rStyle w:val="CommentReference"/>
        </w:rPr>
        <w:annotationRef/>
      </w:r>
      <w:r>
        <w:t>Define what piping is.</w:t>
      </w:r>
    </w:p>
  </w:comment>
  <w:comment w:id="74" w:author="Steven Nydick" w:date="2018-09-10T21:06:00Z" w:initials="SN">
    <w:p w14:paraId="19A55123" w14:textId="7280A108" w:rsidR="00797096" w:rsidRDefault="00797096">
      <w:pPr>
        <w:pStyle w:val="CommentText"/>
      </w:pPr>
      <w:r>
        <w:rPr>
          <w:rStyle w:val="CommentReference"/>
        </w:rPr>
        <w:annotationRef/>
      </w:r>
      <w:r>
        <w:t>You should explain this.</w:t>
      </w:r>
    </w:p>
  </w:comment>
  <w:comment w:id="80" w:author="Steven Nydick" w:date="2018-09-10T21:11:00Z" w:initials="SN">
    <w:p w14:paraId="698A802A" w14:textId="4A4BE023" w:rsidR="00AF6F9F" w:rsidRDefault="00AF6F9F">
      <w:pPr>
        <w:pStyle w:val="CommentText"/>
      </w:pPr>
      <w:r>
        <w:rPr>
          <w:rStyle w:val="CommentReference"/>
        </w:rPr>
        <w:annotationRef/>
      </w:r>
      <w:r>
        <w:t>Ggplot2 doesn’t really work with piping … I mean I think Hadley said that because it uses the “+”, so piping looks awkward.</w:t>
      </w:r>
    </w:p>
  </w:comment>
  <w:comment w:id="105" w:author="Steven Nydick" w:date="2018-09-10T21:15:00Z" w:initials="SN">
    <w:p w14:paraId="5BD57735" w14:textId="285DC8A1" w:rsidR="00550B16" w:rsidRDefault="00550B16">
      <w:pPr>
        <w:pStyle w:val="CommentText"/>
      </w:pPr>
      <w:r>
        <w:rPr>
          <w:rStyle w:val="CommentReference"/>
        </w:rPr>
        <w:annotationRef/>
      </w:r>
      <w:r>
        <w:t>This should be defined somewhere. You wrote around it rather than defining it.</w:t>
      </w:r>
    </w:p>
  </w:comment>
  <w:comment w:id="314" w:author="Ben Wiseman" w:date="2018-09-07T14:18:00Z" w:initials="BW">
    <w:p w14:paraId="707796BE" w14:textId="2785B4E5" w:rsidR="00623095" w:rsidRDefault="00623095">
      <w:pPr>
        <w:pStyle w:val="CommentText"/>
      </w:pPr>
      <w:r>
        <w:rPr>
          <w:rStyle w:val="CommentReference"/>
        </w:rPr>
        <w:annotationRef/>
      </w:r>
      <w:r>
        <w:t xml:space="preserve">The exist in DOC – I mean I could strip out and change a few things and put them on </w:t>
      </w:r>
      <w:proofErr w:type="spellStart"/>
      <w:r>
        <w:t>Github</w:t>
      </w:r>
      <w:proofErr w:type="spellEnd"/>
      <w:r>
        <w:t>, but feel more than free to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DE65BC" w15:done="0"/>
  <w15:commentEx w15:paraId="2C27FFE2" w15:done="0"/>
  <w15:commentEx w15:paraId="29D0432B" w15:done="0"/>
  <w15:commentEx w15:paraId="09936B70" w15:done="0"/>
  <w15:commentEx w15:paraId="291DCC65" w15:done="0"/>
  <w15:commentEx w15:paraId="4BB822BB" w15:done="0"/>
  <w15:commentEx w15:paraId="7E22D945" w15:done="0"/>
  <w15:commentEx w15:paraId="54D9D3A3" w15:done="0"/>
  <w15:commentEx w15:paraId="68810635" w15:done="0"/>
  <w15:commentEx w15:paraId="5BCED3EA" w15:done="0"/>
  <w15:commentEx w15:paraId="5A41DD50" w15:done="0"/>
  <w15:commentEx w15:paraId="1996EB23" w15:done="0"/>
  <w15:commentEx w15:paraId="3C62450B" w15:done="0"/>
  <w15:commentEx w15:paraId="19A55123" w15:done="0"/>
  <w15:commentEx w15:paraId="698A802A" w15:done="0"/>
  <w15:commentEx w15:paraId="5BD57735" w15:done="0"/>
  <w15:commentEx w15:paraId="707796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DE65BC" w16cid:durableId="1F410B89"/>
  <w16cid:commentId w16cid:paraId="2C27FFE2" w16cid:durableId="1F410BB3"/>
  <w16cid:commentId w16cid:paraId="29D0432B" w16cid:durableId="1F410F14"/>
  <w16cid:commentId w16cid:paraId="09936B70" w16cid:durableId="1F415798"/>
  <w16cid:commentId w16cid:paraId="291DCC65" w16cid:durableId="1F415844"/>
  <w16cid:commentId w16cid:paraId="4BB822BB" w16cid:durableId="1F415889"/>
  <w16cid:commentId w16cid:paraId="7E22D945" w16cid:durableId="1F4158BF"/>
  <w16cid:commentId w16cid:paraId="54D9D3A3" w16cid:durableId="1F4158FC"/>
  <w16cid:commentId w16cid:paraId="68810635" w16cid:durableId="1F41591E"/>
  <w16cid:commentId w16cid:paraId="5BCED3EA" w16cid:durableId="1F415927"/>
  <w16cid:commentId w16cid:paraId="5A41DD50" w16cid:durableId="1F415963"/>
  <w16cid:commentId w16cid:paraId="1996EB23" w16cid:durableId="1F4159E4"/>
  <w16cid:commentId w16cid:paraId="3C62450B" w16cid:durableId="1F415A60"/>
  <w16cid:commentId w16cid:paraId="19A55123" w16cid:durableId="1F415B6C"/>
  <w16cid:commentId w16cid:paraId="698A802A" w16cid:durableId="1F415C6E"/>
  <w16cid:commentId w16cid:paraId="5BD57735" w16cid:durableId="1F415D6B"/>
  <w16cid:commentId w16cid:paraId="707796BE" w16cid:durableId="1F3D0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10047" w14:textId="77777777" w:rsidR="005B5666" w:rsidRDefault="005B5666">
      <w:pPr>
        <w:spacing w:after="0" w:line="240" w:lineRule="auto"/>
      </w:pPr>
      <w:r>
        <w:separator/>
      </w:r>
    </w:p>
  </w:endnote>
  <w:endnote w:type="continuationSeparator" w:id="0">
    <w:p w14:paraId="4353FABE" w14:textId="77777777" w:rsidR="005B5666" w:rsidRDefault="005B5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4C0BE" w14:textId="77777777" w:rsidR="005B5666" w:rsidRDefault="005B5666">
      <w:pPr>
        <w:spacing w:after="0" w:line="240" w:lineRule="auto"/>
      </w:pPr>
      <w:r>
        <w:separator/>
      </w:r>
    </w:p>
  </w:footnote>
  <w:footnote w:type="continuationSeparator" w:id="0">
    <w:p w14:paraId="13CD6536" w14:textId="77777777" w:rsidR="005B5666" w:rsidRDefault="005B5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n Nydick">
    <w15:presenceInfo w15:providerId="Windows Live" w15:userId="2e940635-363c-4f93-8e3a-59cb48489849"/>
  </w15:person>
  <w15:person w15:author="Ben Wiseman">
    <w15:presenceInfo w15:providerId="Windows Live" w15:userId="0f19dde6-b93b-43fa-8ee5-4e3ffaa55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169BE"/>
    <w:rsid w:val="000243D7"/>
    <w:rsid w:val="00033E56"/>
    <w:rsid w:val="00063297"/>
    <w:rsid w:val="00086101"/>
    <w:rsid w:val="000B185F"/>
    <w:rsid w:val="000E4D2E"/>
    <w:rsid w:val="000E4DCC"/>
    <w:rsid w:val="000F1633"/>
    <w:rsid w:val="001164B9"/>
    <w:rsid w:val="001217E4"/>
    <w:rsid w:val="00142C09"/>
    <w:rsid w:val="0015452B"/>
    <w:rsid w:val="00164DC1"/>
    <w:rsid w:val="0019086B"/>
    <w:rsid w:val="00192880"/>
    <w:rsid w:val="001B7057"/>
    <w:rsid w:val="001C6ADE"/>
    <w:rsid w:val="00205091"/>
    <w:rsid w:val="0020798E"/>
    <w:rsid w:val="00207C4E"/>
    <w:rsid w:val="00262286"/>
    <w:rsid w:val="00282722"/>
    <w:rsid w:val="002B01AD"/>
    <w:rsid w:val="002C6B86"/>
    <w:rsid w:val="002E4FB9"/>
    <w:rsid w:val="00311943"/>
    <w:rsid w:val="00311E55"/>
    <w:rsid w:val="00333FF7"/>
    <w:rsid w:val="003340FA"/>
    <w:rsid w:val="003344F5"/>
    <w:rsid w:val="00340F36"/>
    <w:rsid w:val="00352155"/>
    <w:rsid w:val="003563B7"/>
    <w:rsid w:val="00357B87"/>
    <w:rsid w:val="003756E2"/>
    <w:rsid w:val="00384108"/>
    <w:rsid w:val="003D1641"/>
    <w:rsid w:val="003E2D93"/>
    <w:rsid w:val="004107BD"/>
    <w:rsid w:val="00436CA6"/>
    <w:rsid w:val="00446ED5"/>
    <w:rsid w:val="00456621"/>
    <w:rsid w:val="00457D83"/>
    <w:rsid w:val="00494580"/>
    <w:rsid w:val="004B74BF"/>
    <w:rsid w:val="004D7447"/>
    <w:rsid w:val="00533131"/>
    <w:rsid w:val="00550B16"/>
    <w:rsid w:val="00572323"/>
    <w:rsid w:val="0058471F"/>
    <w:rsid w:val="005B5666"/>
    <w:rsid w:val="005C7152"/>
    <w:rsid w:val="005F1815"/>
    <w:rsid w:val="005F31C9"/>
    <w:rsid w:val="005F6B35"/>
    <w:rsid w:val="005F6C17"/>
    <w:rsid w:val="00605CAC"/>
    <w:rsid w:val="00623095"/>
    <w:rsid w:val="00636A08"/>
    <w:rsid w:val="006422F8"/>
    <w:rsid w:val="00655F80"/>
    <w:rsid w:val="006563BE"/>
    <w:rsid w:val="00677573"/>
    <w:rsid w:val="00686156"/>
    <w:rsid w:val="006B7853"/>
    <w:rsid w:val="006F5475"/>
    <w:rsid w:val="0070439D"/>
    <w:rsid w:val="00707C4D"/>
    <w:rsid w:val="00715EB0"/>
    <w:rsid w:val="00776238"/>
    <w:rsid w:val="00776666"/>
    <w:rsid w:val="00782DD2"/>
    <w:rsid w:val="007965BC"/>
    <w:rsid w:val="00797096"/>
    <w:rsid w:val="00797F42"/>
    <w:rsid w:val="007A71E7"/>
    <w:rsid w:val="007A7AE4"/>
    <w:rsid w:val="007B400B"/>
    <w:rsid w:val="00844EC5"/>
    <w:rsid w:val="00862C2C"/>
    <w:rsid w:val="00886ECE"/>
    <w:rsid w:val="008C10C8"/>
    <w:rsid w:val="008C6D7F"/>
    <w:rsid w:val="008E0EF3"/>
    <w:rsid w:val="00901C57"/>
    <w:rsid w:val="00927144"/>
    <w:rsid w:val="00985D48"/>
    <w:rsid w:val="00992522"/>
    <w:rsid w:val="0099316A"/>
    <w:rsid w:val="00995F18"/>
    <w:rsid w:val="009B24E9"/>
    <w:rsid w:val="009C759E"/>
    <w:rsid w:val="009D603D"/>
    <w:rsid w:val="009F3F41"/>
    <w:rsid w:val="009F5E38"/>
    <w:rsid w:val="00A04F80"/>
    <w:rsid w:val="00A15FBB"/>
    <w:rsid w:val="00A27595"/>
    <w:rsid w:val="00A82E9A"/>
    <w:rsid w:val="00AA7C45"/>
    <w:rsid w:val="00AB41EE"/>
    <w:rsid w:val="00AC39C2"/>
    <w:rsid w:val="00AC4B20"/>
    <w:rsid w:val="00AC4EBB"/>
    <w:rsid w:val="00AE01A7"/>
    <w:rsid w:val="00AE0DAA"/>
    <w:rsid w:val="00AF0429"/>
    <w:rsid w:val="00AF6F9F"/>
    <w:rsid w:val="00B27763"/>
    <w:rsid w:val="00B3324B"/>
    <w:rsid w:val="00B60615"/>
    <w:rsid w:val="00BB7FBE"/>
    <w:rsid w:val="00BE2BBD"/>
    <w:rsid w:val="00C15915"/>
    <w:rsid w:val="00C34668"/>
    <w:rsid w:val="00C56217"/>
    <w:rsid w:val="00C61D1E"/>
    <w:rsid w:val="00C718F9"/>
    <w:rsid w:val="00C73486"/>
    <w:rsid w:val="00C73C73"/>
    <w:rsid w:val="00C92195"/>
    <w:rsid w:val="00CA59E9"/>
    <w:rsid w:val="00CB7F7E"/>
    <w:rsid w:val="00CC2695"/>
    <w:rsid w:val="00CC2753"/>
    <w:rsid w:val="00CC34AA"/>
    <w:rsid w:val="00D042A3"/>
    <w:rsid w:val="00D46C6A"/>
    <w:rsid w:val="00D519A5"/>
    <w:rsid w:val="00D63796"/>
    <w:rsid w:val="00D9448E"/>
    <w:rsid w:val="00DA2B77"/>
    <w:rsid w:val="00DC09E8"/>
    <w:rsid w:val="00DD5C71"/>
    <w:rsid w:val="00DE4334"/>
    <w:rsid w:val="00E224B8"/>
    <w:rsid w:val="00E23C86"/>
    <w:rsid w:val="00E26EEB"/>
    <w:rsid w:val="00E4395F"/>
    <w:rsid w:val="00E506ED"/>
    <w:rsid w:val="00E56A19"/>
    <w:rsid w:val="00EB4221"/>
    <w:rsid w:val="00ED5636"/>
    <w:rsid w:val="00ED751B"/>
    <w:rsid w:val="00EF08DE"/>
    <w:rsid w:val="00F071CD"/>
    <w:rsid w:val="00F6420C"/>
    <w:rsid w:val="00F7067C"/>
    <w:rsid w:val="00F720DB"/>
    <w:rsid w:val="00F75C04"/>
    <w:rsid w:val="00F8110E"/>
    <w:rsid w:val="00F87B07"/>
    <w:rsid w:val="00FA73A1"/>
    <w:rsid w:val="00FB14F2"/>
    <w:rsid w:val="00FD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3407">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86812579">
      <w:bodyDiv w:val="1"/>
      <w:marLeft w:val="0"/>
      <w:marRight w:val="0"/>
      <w:marTop w:val="0"/>
      <w:marBottom w:val="0"/>
      <w:divBdr>
        <w:top w:val="none" w:sz="0" w:space="0" w:color="auto"/>
        <w:left w:val="none" w:sz="0" w:space="0" w:color="auto"/>
        <w:bottom w:val="none" w:sz="0" w:space="0" w:color="auto"/>
        <w:right w:val="none" w:sz="0" w:space="0" w:color="auto"/>
      </w:divBdr>
    </w:div>
    <w:div w:id="646781992">
      <w:bodyDiv w:val="1"/>
      <w:marLeft w:val="0"/>
      <w:marRight w:val="0"/>
      <w:marTop w:val="0"/>
      <w:marBottom w:val="0"/>
      <w:divBdr>
        <w:top w:val="none" w:sz="0" w:space="0" w:color="auto"/>
        <w:left w:val="none" w:sz="0" w:space="0" w:color="auto"/>
        <w:bottom w:val="none" w:sz="0" w:space="0" w:color="auto"/>
        <w:right w:val="none" w:sz="0" w:space="0" w:color="auto"/>
      </w:divBdr>
    </w:div>
    <w:div w:id="1095438280">
      <w:bodyDiv w:val="1"/>
      <w:marLeft w:val="0"/>
      <w:marRight w:val="0"/>
      <w:marTop w:val="0"/>
      <w:marBottom w:val="0"/>
      <w:divBdr>
        <w:top w:val="none" w:sz="0" w:space="0" w:color="auto"/>
        <w:left w:val="none" w:sz="0" w:space="0" w:color="auto"/>
        <w:bottom w:val="none" w:sz="0" w:space="0" w:color="auto"/>
        <w:right w:val="none" w:sz="0" w:space="0" w:color="auto"/>
      </w:divBdr>
    </w:div>
    <w:div w:id="206105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bit.ly/1UyrpY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48</cp:revision>
  <dcterms:created xsi:type="dcterms:W3CDTF">2018-09-08T17:38:00Z</dcterms:created>
  <dcterms:modified xsi:type="dcterms:W3CDTF">2018-09-11T02:16:00Z</dcterms:modified>
</cp:coreProperties>
</file>